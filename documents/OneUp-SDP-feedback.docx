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0C8B6" w14:textId="77777777" w:rsidR="00206BF5" w:rsidRPr="00206BF5" w:rsidRDefault="00206BF5" w:rsidP="00206BF5">
      <w:pPr>
        <w:spacing w:before="100" w:beforeAutospacing="1" w:after="100" w:afterAutospacing="1"/>
        <w:outlineLvl w:val="1"/>
        <w:rPr>
          <w:rFonts w:ascii="Times New Roman" w:eastAsia="Times New Roman" w:hAnsi="Times New Roman" w:cs="Times New Roman"/>
          <w:b/>
          <w:bCs/>
          <w:sz w:val="36"/>
          <w:szCs w:val="36"/>
        </w:rPr>
      </w:pPr>
      <w:r w:rsidRPr="00206BF5">
        <w:rPr>
          <w:rFonts w:ascii="Times New Roman" w:eastAsia="Times New Roman" w:hAnsi="Times New Roman" w:cs="Times New Roman"/>
          <w:b/>
          <w:bCs/>
          <w:sz w:val="36"/>
          <w:szCs w:val="36"/>
        </w:rPr>
        <w:t>4.0 Software Development Plan</w:t>
      </w:r>
    </w:p>
    <w:p w14:paraId="3570A68A" w14:textId="77777777" w:rsidR="00206BF5" w:rsidRPr="00206BF5" w:rsidRDefault="00206BF5" w:rsidP="00206BF5">
      <w:pPr>
        <w:spacing w:before="100" w:beforeAutospacing="1" w:after="100" w:afterAutospacing="1"/>
        <w:outlineLvl w:val="2"/>
        <w:rPr>
          <w:rFonts w:ascii="Times New Roman" w:eastAsia="Times New Roman" w:hAnsi="Times New Roman" w:cs="Times New Roman"/>
          <w:b/>
          <w:bCs/>
          <w:sz w:val="27"/>
          <w:szCs w:val="27"/>
        </w:rPr>
      </w:pPr>
      <w:r w:rsidRPr="00206BF5">
        <w:rPr>
          <w:rFonts w:ascii="Times New Roman" w:eastAsia="Times New Roman" w:hAnsi="Times New Roman" w:cs="Times New Roman"/>
          <w:b/>
          <w:bCs/>
          <w:sz w:val="27"/>
          <w:szCs w:val="27"/>
        </w:rPr>
        <w:t>4.1 Plan Introduction</w:t>
      </w:r>
    </w:p>
    <w:p w14:paraId="3DB1CD5B" w14:textId="77777777" w:rsidR="00206BF5" w:rsidRPr="00206BF5" w:rsidRDefault="00206BF5" w:rsidP="00206BF5">
      <w:pPr>
        <w:spacing w:before="100" w:beforeAutospacing="1" w:after="100" w:afterAutospacing="1"/>
        <w:rPr>
          <w:rFonts w:ascii="Times New Roman" w:hAnsi="Times New Roman" w:cs="Times New Roman"/>
        </w:rPr>
      </w:pPr>
      <w:r w:rsidRPr="00206BF5">
        <w:rPr>
          <w:rFonts w:ascii="Times New Roman" w:hAnsi="Times New Roman" w:cs="Times New Roman"/>
        </w:rPr>
        <w:t xml:space="preserve">This Software Development Plan documents the planned development for the OneUp web application which aims to expose young skateboard talent </w:t>
      </w:r>
      <w:commentRangeStart w:id="0"/>
      <w:r w:rsidRPr="00206BF5">
        <w:rPr>
          <w:rFonts w:ascii="Times New Roman" w:hAnsi="Times New Roman" w:cs="Times New Roman"/>
        </w:rPr>
        <w:t>through crowdsource curation</w:t>
      </w:r>
      <w:commentRangeEnd w:id="0"/>
      <w:r w:rsidR="0047651E">
        <w:rPr>
          <w:rStyle w:val="CommentReference"/>
        </w:rPr>
        <w:commentReference w:id="0"/>
      </w:r>
      <w:r w:rsidRPr="00206BF5">
        <w:rPr>
          <w:rFonts w:ascii="Times New Roman" w:hAnsi="Times New Roman" w:cs="Times New Roman"/>
        </w:rPr>
        <w:t>.</w:t>
      </w:r>
    </w:p>
    <w:p w14:paraId="691FF200" w14:textId="37640E90" w:rsidR="00206BF5" w:rsidRPr="00206BF5" w:rsidRDefault="00206BF5" w:rsidP="00206BF5">
      <w:pPr>
        <w:spacing w:before="100" w:beforeAutospacing="1" w:after="100" w:afterAutospacing="1"/>
        <w:rPr>
          <w:rFonts w:ascii="Times New Roman" w:hAnsi="Times New Roman" w:cs="Times New Roman"/>
        </w:rPr>
      </w:pPr>
      <w:r w:rsidRPr="00206BF5">
        <w:rPr>
          <w:rFonts w:ascii="Times New Roman" w:hAnsi="Times New Roman" w:cs="Times New Roman"/>
        </w:rPr>
        <w:t xml:space="preserve">The app will essentially be a video database of user uploaded skate clips that are curated by upvotes and downvotes from other users. Skaters are constantly aiming to get sponsored while building their personal brand, and </w:t>
      </w:r>
      <w:del w:id="1" w:author="Microsoft Office User" w:date="2017-10-21T15:15:00Z">
        <w:r w:rsidRPr="00206BF5" w:rsidDel="0047651E">
          <w:rPr>
            <w:rFonts w:ascii="Times New Roman" w:hAnsi="Times New Roman" w:cs="Times New Roman"/>
          </w:rPr>
          <w:delText>Oneup</w:delText>
        </w:r>
      </w:del>
      <w:ins w:id="2" w:author="Microsoft Office User" w:date="2017-10-21T15:15:00Z">
        <w:r w:rsidR="0047651E" w:rsidRPr="00206BF5">
          <w:rPr>
            <w:rFonts w:ascii="Times New Roman" w:hAnsi="Times New Roman" w:cs="Times New Roman"/>
          </w:rPr>
          <w:t>OneUp</w:t>
        </w:r>
      </w:ins>
      <w:r w:rsidRPr="00206BF5">
        <w:rPr>
          <w:rFonts w:ascii="Times New Roman" w:hAnsi="Times New Roman" w:cs="Times New Roman"/>
        </w:rPr>
        <w:t xml:space="preserve"> is a space where they can surface up democratically. Our approach for the development of this web application is split up into three main sections: user interface, server-side, database. We plan on designing the user interface before concurrently building the server-side and database. We have allocated our time according to the difficulty of each layer (more time to building the server and database compared to the front end).</w:t>
      </w:r>
    </w:p>
    <w:p w14:paraId="0993D0F5" w14:textId="77777777" w:rsidR="00206BF5" w:rsidRPr="00206BF5" w:rsidRDefault="00206BF5" w:rsidP="00206BF5">
      <w:pPr>
        <w:spacing w:before="100" w:beforeAutospacing="1" w:after="100" w:afterAutospacing="1"/>
        <w:rPr>
          <w:rFonts w:ascii="Times New Roman" w:hAnsi="Times New Roman" w:cs="Times New Roman"/>
        </w:rPr>
      </w:pPr>
      <w:r w:rsidRPr="00206BF5">
        <w:rPr>
          <w:rFonts w:ascii="Times New Roman" w:hAnsi="Times New Roman" w:cs="Times New Roman"/>
        </w:rPr>
        <w:t>Milestones</w:t>
      </w:r>
    </w:p>
    <w:p w14:paraId="06C3EA26" w14:textId="77777777" w:rsidR="00206BF5" w:rsidRPr="00206BF5" w:rsidRDefault="00206BF5" w:rsidP="00206BF5">
      <w:pPr>
        <w:numPr>
          <w:ilvl w:val="0"/>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Week 04 (9/20): Project Proposal</w:t>
      </w:r>
    </w:p>
    <w:p w14:paraId="24FA6E8D" w14:textId="77777777" w:rsidR="00206BF5" w:rsidRPr="00206BF5" w:rsidRDefault="00206BF5" w:rsidP="00206BF5">
      <w:pPr>
        <w:numPr>
          <w:ilvl w:val="0"/>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05 (9/27): </w:t>
      </w:r>
    </w:p>
    <w:p w14:paraId="366FDA49"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Software Requirements Specification</w:t>
      </w:r>
    </w:p>
    <w:p w14:paraId="7C15EBCC"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Development Schedule of Software Development Plan</w:t>
      </w:r>
    </w:p>
    <w:p w14:paraId="7003E3AC" w14:textId="77777777" w:rsidR="00206BF5" w:rsidRPr="00206BF5" w:rsidRDefault="00206BF5" w:rsidP="00206BF5">
      <w:pPr>
        <w:numPr>
          <w:ilvl w:val="0"/>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Week 06 (10/2): Mockups/Wireframes</w:t>
      </w:r>
    </w:p>
    <w:p w14:paraId="60423358" w14:textId="77777777" w:rsidR="00206BF5" w:rsidRPr="00206BF5" w:rsidRDefault="00206BF5" w:rsidP="00206BF5">
      <w:pPr>
        <w:numPr>
          <w:ilvl w:val="0"/>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Week 07 (10/11): Completed Software Development Plan Document</w:t>
      </w:r>
    </w:p>
    <w:p w14:paraId="66B8AC87" w14:textId="77777777" w:rsidR="00206BF5" w:rsidRPr="00206BF5" w:rsidRDefault="00206BF5" w:rsidP="00206BF5">
      <w:pPr>
        <w:numPr>
          <w:ilvl w:val="0"/>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Week 09 (10/27): Completed Front-End Development</w:t>
      </w:r>
    </w:p>
    <w:p w14:paraId="55BFB705" w14:textId="77777777" w:rsidR="00206BF5" w:rsidRPr="00206BF5" w:rsidRDefault="00206BF5" w:rsidP="00206BF5">
      <w:pPr>
        <w:numPr>
          <w:ilvl w:val="0"/>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10 (11/1): </w:t>
      </w:r>
    </w:p>
    <w:p w14:paraId="36DD1DF3"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Project Preliminary Design Review Presentation</w:t>
      </w:r>
    </w:p>
    <w:p w14:paraId="5BD2B2AA"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Architecture Section of the Software Design Description Document</w:t>
      </w:r>
    </w:p>
    <w:p w14:paraId="3D1D1739" w14:textId="77777777" w:rsidR="00206BF5" w:rsidRPr="00206BF5" w:rsidRDefault="00206BF5" w:rsidP="00206BF5">
      <w:pPr>
        <w:numPr>
          <w:ilvl w:val="0"/>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12 (11/15): </w:t>
      </w:r>
    </w:p>
    <w:p w14:paraId="2010BC07"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Project Critical Design Review Presentation</w:t>
      </w:r>
    </w:p>
    <w:p w14:paraId="3D0A159C"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Completed Software Design Description Document</w:t>
      </w:r>
    </w:p>
    <w:p w14:paraId="46EBDCEF" w14:textId="77777777" w:rsidR="00206BF5" w:rsidRPr="00206BF5" w:rsidRDefault="00206BF5" w:rsidP="00206BF5">
      <w:pPr>
        <w:numPr>
          <w:ilvl w:val="0"/>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14 (11/29): </w:t>
      </w:r>
    </w:p>
    <w:p w14:paraId="61879FCE"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Alpha/Beta Demonstration</w:t>
      </w:r>
    </w:p>
    <w:p w14:paraId="2B0A79A7"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Test and Integration Plan</w:t>
      </w:r>
    </w:p>
    <w:p w14:paraId="4BE9D103"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Complete Back-End Development</w:t>
      </w:r>
    </w:p>
    <w:p w14:paraId="640435A8" w14:textId="77777777" w:rsidR="00206BF5" w:rsidRPr="00206BF5" w:rsidRDefault="00206BF5" w:rsidP="00206BF5">
      <w:pPr>
        <w:numPr>
          <w:ilvl w:val="0"/>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15 (12/6): </w:t>
      </w:r>
    </w:p>
    <w:p w14:paraId="108B5882"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User’s Manual Final Updates</w:t>
      </w:r>
    </w:p>
    <w:p w14:paraId="4CCF2AF9" w14:textId="77777777" w:rsidR="00206BF5" w:rsidRPr="00206BF5" w:rsidRDefault="00206BF5" w:rsidP="00206BF5">
      <w:pPr>
        <w:numPr>
          <w:ilvl w:val="0"/>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16 (12/13): </w:t>
      </w:r>
    </w:p>
    <w:p w14:paraId="42B071B1"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User’s Manual Final Updates</w:t>
      </w:r>
    </w:p>
    <w:p w14:paraId="060667F9"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Final Product Delivery</w:t>
      </w:r>
    </w:p>
    <w:p w14:paraId="3ECF78AD" w14:textId="77777777" w:rsidR="00206BF5" w:rsidRPr="00206BF5" w:rsidRDefault="00206BF5" w:rsidP="00206BF5">
      <w:pPr>
        <w:numPr>
          <w:ilvl w:val="1"/>
          <w:numId w:val="1"/>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Final Project </w:t>
      </w:r>
      <w:commentRangeStart w:id="3"/>
      <w:r w:rsidRPr="00206BF5">
        <w:rPr>
          <w:rFonts w:ascii="Times New Roman" w:eastAsia="Times New Roman" w:hAnsi="Times New Roman" w:cs="Times New Roman"/>
        </w:rPr>
        <w:t>Presentation</w:t>
      </w:r>
      <w:commentRangeEnd w:id="3"/>
      <w:r w:rsidR="0047651E">
        <w:rPr>
          <w:rStyle w:val="CommentReference"/>
        </w:rPr>
        <w:commentReference w:id="3"/>
      </w:r>
    </w:p>
    <w:p w14:paraId="385547AF" w14:textId="77777777" w:rsidR="00206BF5" w:rsidRPr="00206BF5" w:rsidRDefault="00206BF5" w:rsidP="00206BF5">
      <w:pPr>
        <w:spacing w:before="100" w:beforeAutospacing="1" w:after="100" w:afterAutospacing="1"/>
        <w:outlineLvl w:val="3"/>
        <w:rPr>
          <w:rFonts w:ascii="Times New Roman" w:eastAsia="Times New Roman" w:hAnsi="Times New Roman" w:cs="Times New Roman"/>
          <w:b/>
          <w:bCs/>
        </w:rPr>
      </w:pPr>
      <w:r w:rsidRPr="00206BF5">
        <w:rPr>
          <w:rFonts w:ascii="Times New Roman" w:eastAsia="Times New Roman" w:hAnsi="Times New Roman" w:cs="Times New Roman"/>
          <w:b/>
          <w:bCs/>
        </w:rPr>
        <w:t>4.1.1 Project Deliverables</w:t>
      </w:r>
    </w:p>
    <w:p w14:paraId="3AABDF50" w14:textId="77777777" w:rsidR="00206BF5" w:rsidRPr="00206BF5" w:rsidRDefault="00206BF5" w:rsidP="00206BF5">
      <w:pPr>
        <w:numPr>
          <w:ilvl w:val="0"/>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04 (9/20) -- Project Proposal </w:t>
      </w:r>
    </w:p>
    <w:p w14:paraId="6EA2D8A0"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Proposal document of our idea and vision for OneUp which includes description and justification.</w:t>
      </w:r>
    </w:p>
    <w:p w14:paraId="785D66C9"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lastRenderedPageBreak/>
        <w:t>Presentation of our idea for feedback before officially committing.</w:t>
      </w:r>
    </w:p>
    <w:p w14:paraId="323D262E"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General idea for implementation tools of the project, including software, frameworks, and 3rd party modules</w:t>
      </w:r>
    </w:p>
    <w:p w14:paraId="6EEE819C" w14:textId="77777777" w:rsidR="00206BF5" w:rsidRPr="00206BF5" w:rsidRDefault="00206BF5" w:rsidP="00206BF5">
      <w:pPr>
        <w:numPr>
          <w:ilvl w:val="0"/>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05 (9/27) -- Software Requirements Specification &amp; Development Schedule of Software Development Plan </w:t>
      </w:r>
    </w:p>
    <w:p w14:paraId="4EEF21C7"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Software Requirements Specification (SRS) document which includes the low-level details and requirements of our system. This includes CSCIs, CSCs, and CSUs that reflect the functionality of each layer within the </w:t>
      </w:r>
      <w:proofErr w:type="gramStart"/>
      <w:r w:rsidRPr="00206BF5">
        <w:rPr>
          <w:rFonts w:ascii="Times New Roman" w:eastAsia="Times New Roman" w:hAnsi="Times New Roman" w:cs="Times New Roman"/>
        </w:rPr>
        <w:t>3 tier</w:t>
      </w:r>
      <w:proofErr w:type="gramEnd"/>
      <w:r w:rsidRPr="00206BF5">
        <w:rPr>
          <w:rFonts w:ascii="Times New Roman" w:eastAsia="Times New Roman" w:hAnsi="Times New Roman" w:cs="Times New Roman"/>
        </w:rPr>
        <w:t xml:space="preserve"> architecture.</w:t>
      </w:r>
    </w:p>
    <w:p w14:paraId="46EF9C8B"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Development schedule (GANTT chart) to display how long a task should take.</w:t>
      </w:r>
    </w:p>
    <w:p w14:paraId="715564BF"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Tasks split up between the team of three.</w:t>
      </w:r>
    </w:p>
    <w:p w14:paraId="7406F4EF" w14:textId="77777777" w:rsidR="00206BF5" w:rsidRPr="00206BF5" w:rsidRDefault="00206BF5" w:rsidP="00206BF5">
      <w:pPr>
        <w:numPr>
          <w:ilvl w:val="0"/>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07 (10/11) -- Software Development Plan Document </w:t>
      </w:r>
    </w:p>
    <w:p w14:paraId="49EF7746"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Software Development Plan (SDP) which describes the process to building the application including scheduling and software/hardware resources.</w:t>
      </w:r>
    </w:p>
    <w:p w14:paraId="02BF9B6A"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Organize meetings, communication lines, and assign official titles to each team member</w:t>
      </w:r>
    </w:p>
    <w:p w14:paraId="0BB9E2F7" w14:textId="77777777" w:rsidR="00206BF5" w:rsidRPr="00206BF5" w:rsidRDefault="00206BF5" w:rsidP="00206BF5">
      <w:pPr>
        <w:numPr>
          <w:ilvl w:val="0"/>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10 (11/1) -- Architecture Section of the Software Design Description Document </w:t>
      </w:r>
    </w:p>
    <w:p w14:paraId="7544CCB6"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Architectural Design Specification document which presents the system components and their relation to one another.</w:t>
      </w:r>
    </w:p>
    <w:p w14:paraId="6B6E4EAD" w14:textId="77777777" w:rsidR="00206BF5" w:rsidRPr="00206BF5" w:rsidRDefault="00206BF5" w:rsidP="00206BF5">
      <w:pPr>
        <w:numPr>
          <w:ilvl w:val="0"/>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12 (11/15) -- Software Design Description Document </w:t>
      </w:r>
    </w:p>
    <w:p w14:paraId="01CD3B69"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The Design Description Document provides every detail of the software and </w:t>
      </w:r>
      <w:proofErr w:type="gramStart"/>
      <w:r w:rsidRPr="00206BF5">
        <w:rPr>
          <w:rFonts w:ascii="Times New Roman" w:eastAsia="Times New Roman" w:hAnsi="Times New Roman" w:cs="Times New Roman"/>
        </w:rPr>
        <w:t>it’s</w:t>
      </w:r>
      <w:proofErr w:type="gramEnd"/>
      <w:r w:rsidRPr="00206BF5">
        <w:rPr>
          <w:rFonts w:ascii="Times New Roman" w:eastAsia="Times New Roman" w:hAnsi="Times New Roman" w:cs="Times New Roman"/>
        </w:rPr>
        <w:t xml:space="preserve"> components (CSC/CSU).</w:t>
      </w:r>
    </w:p>
    <w:p w14:paraId="396CE8A9" w14:textId="77777777" w:rsidR="00206BF5" w:rsidRPr="00206BF5" w:rsidRDefault="00206BF5" w:rsidP="00206BF5">
      <w:pPr>
        <w:numPr>
          <w:ilvl w:val="0"/>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14 (11/29) -- Test and Integration Plan </w:t>
      </w:r>
    </w:p>
    <w:p w14:paraId="22267A1C"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Testing document to uncover bugs and defects. Includes unit tests and integrations tests on software.</w:t>
      </w:r>
    </w:p>
    <w:p w14:paraId="39273F11" w14:textId="77777777" w:rsidR="00206BF5" w:rsidRPr="00206BF5" w:rsidRDefault="00206BF5" w:rsidP="00206BF5">
      <w:pPr>
        <w:numPr>
          <w:ilvl w:val="0"/>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15 (12/6) -- User’s Manual </w:t>
      </w:r>
    </w:p>
    <w:p w14:paraId="31AB402D"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Preliminary User’s Manual that describes in detail how to use the software</w:t>
      </w:r>
    </w:p>
    <w:p w14:paraId="11C9BF63" w14:textId="77777777" w:rsidR="00206BF5" w:rsidRPr="00206BF5" w:rsidRDefault="00206BF5" w:rsidP="00206BF5">
      <w:pPr>
        <w:numPr>
          <w:ilvl w:val="0"/>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Week 16 (12/13) -- User’s Manual &amp; Product Delivery </w:t>
      </w:r>
    </w:p>
    <w:p w14:paraId="03C005EC"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Final User’s Manual with complete detail and instructions for the software (edited from preliminary user’s manual).</w:t>
      </w:r>
    </w:p>
    <w:p w14:paraId="78AFD0C0"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Completed Product Delivery with all documents on GitHub.</w:t>
      </w:r>
    </w:p>
    <w:p w14:paraId="0BE8416D" w14:textId="77777777" w:rsidR="00206BF5" w:rsidRPr="00206BF5" w:rsidRDefault="00206BF5" w:rsidP="00206BF5">
      <w:pPr>
        <w:numPr>
          <w:ilvl w:val="1"/>
          <w:numId w:val="2"/>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Plans to update/upgrade the web application such as the GUI or functionality along with web app maintenance</w:t>
      </w:r>
    </w:p>
    <w:p w14:paraId="6822A6D2" w14:textId="77777777" w:rsidR="00206BF5" w:rsidRPr="00206BF5" w:rsidRDefault="00206BF5" w:rsidP="00206BF5">
      <w:pPr>
        <w:spacing w:before="100" w:beforeAutospacing="1" w:after="100" w:afterAutospacing="1"/>
        <w:outlineLvl w:val="2"/>
        <w:rPr>
          <w:rFonts w:ascii="Times New Roman" w:eastAsia="Times New Roman" w:hAnsi="Times New Roman" w:cs="Times New Roman"/>
          <w:b/>
          <w:bCs/>
          <w:sz w:val="27"/>
          <w:szCs w:val="27"/>
        </w:rPr>
      </w:pPr>
      <w:r w:rsidRPr="00206BF5">
        <w:rPr>
          <w:rFonts w:ascii="Times New Roman" w:eastAsia="Times New Roman" w:hAnsi="Times New Roman" w:cs="Times New Roman"/>
          <w:b/>
          <w:bCs/>
          <w:sz w:val="27"/>
          <w:szCs w:val="27"/>
        </w:rPr>
        <w:t>4.2 Project Resources</w:t>
      </w:r>
    </w:p>
    <w:p w14:paraId="1466B749" w14:textId="77777777" w:rsidR="00206BF5" w:rsidRPr="00206BF5" w:rsidRDefault="00206BF5" w:rsidP="00206BF5">
      <w:pPr>
        <w:spacing w:before="100" w:beforeAutospacing="1" w:after="100" w:afterAutospacing="1"/>
        <w:outlineLvl w:val="3"/>
        <w:rPr>
          <w:rFonts w:ascii="Times New Roman" w:eastAsia="Times New Roman" w:hAnsi="Times New Roman" w:cs="Times New Roman"/>
          <w:b/>
          <w:bCs/>
        </w:rPr>
      </w:pPr>
      <w:r w:rsidRPr="00206BF5">
        <w:rPr>
          <w:rFonts w:ascii="Times New Roman" w:eastAsia="Times New Roman" w:hAnsi="Times New Roman" w:cs="Times New Roman"/>
          <w:b/>
          <w:bCs/>
        </w:rPr>
        <w:t>4.2.1 Hardware Resources</w:t>
      </w:r>
    </w:p>
    <w:p w14:paraId="43921BB3" w14:textId="77777777" w:rsidR="00206BF5" w:rsidRPr="00206BF5" w:rsidRDefault="00206BF5" w:rsidP="00206BF5">
      <w:pPr>
        <w:spacing w:before="100" w:beforeAutospacing="1" w:after="100" w:afterAutospacing="1"/>
        <w:rPr>
          <w:rFonts w:ascii="Times New Roman" w:hAnsi="Times New Roman" w:cs="Times New Roman"/>
        </w:rPr>
      </w:pPr>
      <w:r w:rsidRPr="00206BF5">
        <w:rPr>
          <w:rFonts w:ascii="Times New Roman" w:hAnsi="Times New Roman" w:cs="Times New Roman"/>
        </w:rPr>
        <w:t>Development and demonstration for the project require the same hardware:</w:t>
      </w:r>
    </w:p>
    <w:p w14:paraId="573D73FF" w14:textId="77777777" w:rsidR="00206BF5" w:rsidRPr="00206BF5" w:rsidRDefault="00206BF5" w:rsidP="00206BF5">
      <w:pPr>
        <w:numPr>
          <w:ilvl w:val="0"/>
          <w:numId w:val="3"/>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MacBook Pro </w:t>
      </w:r>
    </w:p>
    <w:p w14:paraId="6B97F2E6" w14:textId="77777777" w:rsidR="00206BF5" w:rsidRPr="00206BF5" w:rsidRDefault="00206BF5" w:rsidP="00206BF5">
      <w:pPr>
        <w:numPr>
          <w:ilvl w:val="1"/>
          <w:numId w:val="3"/>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Processor: 2.5 GHz Intel Core i7</w:t>
      </w:r>
    </w:p>
    <w:p w14:paraId="3F4E45A9" w14:textId="77777777" w:rsidR="00206BF5" w:rsidRPr="00206BF5" w:rsidRDefault="00206BF5" w:rsidP="00206BF5">
      <w:pPr>
        <w:numPr>
          <w:ilvl w:val="1"/>
          <w:numId w:val="3"/>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Memory: 16 GB 1600 MHz DDR3</w:t>
      </w:r>
    </w:p>
    <w:p w14:paraId="38D331A5" w14:textId="77777777" w:rsidR="00206BF5" w:rsidRPr="00206BF5" w:rsidRDefault="00206BF5" w:rsidP="00206BF5">
      <w:pPr>
        <w:numPr>
          <w:ilvl w:val="1"/>
          <w:numId w:val="3"/>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Graphics: Intel Iris Pro 1536 MB</w:t>
      </w:r>
    </w:p>
    <w:p w14:paraId="19246B33" w14:textId="77777777" w:rsidR="00206BF5" w:rsidRPr="00206BF5" w:rsidRDefault="00206BF5" w:rsidP="00206BF5">
      <w:pPr>
        <w:numPr>
          <w:ilvl w:val="0"/>
          <w:numId w:val="3"/>
        </w:numPr>
        <w:spacing w:before="100" w:beforeAutospacing="1" w:after="100" w:afterAutospacing="1"/>
        <w:rPr>
          <w:rFonts w:ascii="Times New Roman" w:eastAsia="Times New Roman" w:hAnsi="Times New Roman" w:cs="Times New Roman"/>
        </w:rPr>
      </w:pPr>
      <w:proofErr w:type="spellStart"/>
      <w:r w:rsidRPr="00206BF5">
        <w:rPr>
          <w:rFonts w:ascii="Times New Roman" w:eastAsia="Times New Roman" w:hAnsi="Times New Roman" w:cs="Times New Roman"/>
        </w:rPr>
        <w:t>WiFi</w:t>
      </w:r>
      <w:proofErr w:type="spellEnd"/>
      <w:r w:rsidRPr="00206BF5">
        <w:rPr>
          <w:rFonts w:ascii="Times New Roman" w:eastAsia="Times New Roman" w:hAnsi="Times New Roman" w:cs="Times New Roman"/>
        </w:rPr>
        <w:t>/</w:t>
      </w:r>
      <w:commentRangeStart w:id="4"/>
      <w:r w:rsidRPr="00206BF5">
        <w:rPr>
          <w:rFonts w:ascii="Times New Roman" w:eastAsia="Times New Roman" w:hAnsi="Times New Roman" w:cs="Times New Roman"/>
        </w:rPr>
        <w:t>Ethernet</w:t>
      </w:r>
      <w:commentRangeEnd w:id="4"/>
      <w:r w:rsidR="0047651E">
        <w:rPr>
          <w:rStyle w:val="CommentReference"/>
        </w:rPr>
        <w:commentReference w:id="4"/>
      </w:r>
    </w:p>
    <w:p w14:paraId="2531385B" w14:textId="77777777" w:rsidR="00206BF5" w:rsidRPr="00206BF5" w:rsidRDefault="00206BF5" w:rsidP="00206BF5">
      <w:pPr>
        <w:numPr>
          <w:ilvl w:val="0"/>
          <w:numId w:val="3"/>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 xml:space="preserve">AWS </w:t>
      </w:r>
      <w:commentRangeStart w:id="5"/>
      <w:r w:rsidRPr="00206BF5">
        <w:rPr>
          <w:rFonts w:ascii="Times New Roman" w:eastAsia="Times New Roman" w:hAnsi="Times New Roman" w:cs="Times New Roman"/>
        </w:rPr>
        <w:t>Servers</w:t>
      </w:r>
      <w:commentRangeEnd w:id="5"/>
      <w:r w:rsidR="0047651E">
        <w:rPr>
          <w:rStyle w:val="CommentReference"/>
        </w:rPr>
        <w:commentReference w:id="5"/>
      </w:r>
    </w:p>
    <w:p w14:paraId="6C4BB0B4" w14:textId="77777777" w:rsidR="00206BF5" w:rsidRPr="00206BF5" w:rsidRDefault="00206BF5" w:rsidP="00206BF5">
      <w:pPr>
        <w:spacing w:before="100" w:beforeAutospacing="1" w:after="100" w:afterAutospacing="1"/>
        <w:outlineLvl w:val="3"/>
        <w:rPr>
          <w:rFonts w:ascii="Times New Roman" w:eastAsia="Times New Roman" w:hAnsi="Times New Roman" w:cs="Times New Roman"/>
          <w:b/>
          <w:bCs/>
        </w:rPr>
      </w:pPr>
      <w:r w:rsidRPr="00206BF5">
        <w:rPr>
          <w:rFonts w:ascii="Times New Roman" w:eastAsia="Times New Roman" w:hAnsi="Times New Roman" w:cs="Times New Roman"/>
          <w:b/>
          <w:bCs/>
        </w:rPr>
        <w:t>4.2.2 Software Resources</w:t>
      </w:r>
    </w:p>
    <w:p w14:paraId="2EC6EBB1"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Sublime Text Editor</w:t>
      </w:r>
    </w:p>
    <w:p w14:paraId="204CBA59"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Atom Text Editor</w:t>
      </w:r>
    </w:p>
    <w:p w14:paraId="3A95A207"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proofErr w:type="spellStart"/>
      <w:r w:rsidRPr="00206BF5">
        <w:rPr>
          <w:rFonts w:ascii="Times New Roman" w:eastAsia="Times New Roman" w:hAnsi="Times New Roman" w:cs="Times New Roman"/>
        </w:rPr>
        <w:t>macOS</w:t>
      </w:r>
      <w:proofErr w:type="spellEnd"/>
    </w:p>
    <w:p w14:paraId="1975BB24"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Node.js v8.6.0</w:t>
      </w:r>
    </w:p>
    <w:p w14:paraId="54990A53"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React.js v16.0.0</w:t>
      </w:r>
    </w:p>
    <w:p w14:paraId="0E2DFF7A"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Express v4.16.2</w:t>
      </w:r>
    </w:p>
    <w:p w14:paraId="15AE9F53"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EJS v2.5.7</w:t>
      </w:r>
    </w:p>
    <w:p w14:paraId="6722E8E0"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proofErr w:type="spellStart"/>
      <w:r w:rsidRPr="00206BF5">
        <w:rPr>
          <w:rFonts w:ascii="Times New Roman" w:eastAsia="Times New Roman" w:hAnsi="Times New Roman" w:cs="Times New Roman"/>
        </w:rPr>
        <w:t>Webpack</w:t>
      </w:r>
      <w:proofErr w:type="spellEnd"/>
      <w:r w:rsidRPr="00206BF5">
        <w:rPr>
          <w:rFonts w:ascii="Times New Roman" w:eastAsia="Times New Roman" w:hAnsi="Times New Roman" w:cs="Times New Roman"/>
        </w:rPr>
        <w:t xml:space="preserve"> v3.6.0</w:t>
      </w:r>
    </w:p>
    <w:p w14:paraId="414CBC48"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Babel v6.26.0</w:t>
      </w:r>
    </w:p>
    <w:p w14:paraId="37DFE701"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proofErr w:type="spellStart"/>
      <w:r w:rsidRPr="00206BF5">
        <w:rPr>
          <w:rFonts w:ascii="Times New Roman" w:eastAsia="Times New Roman" w:hAnsi="Times New Roman" w:cs="Times New Roman"/>
        </w:rPr>
        <w:t>Nodemon</w:t>
      </w:r>
      <w:proofErr w:type="spellEnd"/>
      <w:r w:rsidRPr="00206BF5">
        <w:rPr>
          <w:rFonts w:ascii="Times New Roman" w:eastAsia="Times New Roman" w:hAnsi="Times New Roman" w:cs="Times New Roman"/>
        </w:rPr>
        <w:t xml:space="preserve"> v1.12.1</w:t>
      </w:r>
    </w:p>
    <w:p w14:paraId="23ADEAD4"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Bootstrap</w:t>
      </w:r>
    </w:p>
    <w:p w14:paraId="62169C35"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GitHub</w:t>
      </w:r>
    </w:p>
    <w:p w14:paraId="18738B40" w14:textId="77777777" w:rsidR="00206BF5" w:rsidRPr="00206BF5" w:rsidRDefault="00206BF5" w:rsidP="00206BF5">
      <w:pPr>
        <w:numPr>
          <w:ilvl w:val="0"/>
          <w:numId w:val="4"/>
        </w:numPr>
        <w:spacing w:before="100" w:beforeAutospacing="1" w:after="100" w:afterAutospacing="1"/>
        <w:rPr>
          <w:rFonts w:ascii="Times New Roman" w:eastAsia="Times New Roman" w:hAnsi="Times New Roman" w:cs="Times New Roman"/>
        </w:rPr>
      </w:pPr>
      <w:proofErr w:type="spellStart"/>
      <w:r w:rsidRPr="00206BF5">
        <w:rPr>
          <w:rFonts w:ascii="Times New Roman" w:eastAsia="Times New Roman" w:hAnsi="Times New Roman" w:cs="Times New Roman"/>
        </w:rPr>
        <w:t>GridFS</w:t>
      </w:r>
      <w:proofErr w:type="spellEnd"/>
    </w:p>
    <w:p w14:paraId="23B1E29B" w14:textId="77777777" w:rsidR="00206BF5" w:rsidRPr="00206BF5" w:rsidRDefault="00206BF5" w:rsidP="00206BF5">
      <w:pPr>
        <w:spacing w:before="100" w:beforeAutospacing="1" w:after="100" w:afterAutospacing="1"/>
        <w:outlineLvl w:val="2"/>
        <w:rPr>
          <w:rFonts w:ascii="Times New Roman" w:eastAsia="Times New Roman" w:hAnsi="Times New Roman" w:cs="Times New Roman"/>
          <w:b/>
          <w:bCs/>
          <w:sz w:val="27"/>
          <w:szCs w:val="27"/>
        </w:rPr>
      </w:pPr>
      <w:r w:rsidRPr="00206BF5">
        <w:rPr>
          <w:rFonts w:ascii="Times New Roman" w:eastAsia="Times New Roman" w:hAnsi="Times New Roman" w:cs="Times New Roman"/>
          <w:b/>
          <w:bCs/>
          <w:sz w:val="27"/>
          <w:szCs w:val="27"/>
        </w:rPr>
        <w:t>4.3 Project Organization</w:t>
      </w:r>
    </w:p>
    <w:p w14:paraId="7A4F0B4D" w14:textId="77777777" w:rsidR="00206BF5" w:rsidRPr="00206BF5" w:rsidRDefault="00206BF5" w:rsidP="00206BF5">
      <w:pPr>
        <w:spacing w:before="100" w:beforeAutospacing="1" w:after="100" w:afterAutospacing="1"/>
        <w:rPr>
          <w:rFonts w:ascii="Times New Roman" w:hAnsi="Times New Roman" w:cs="Times New Roman"/>
        </w:rPr>
      </w:pPr>
      <w:r w:rsidRPr="00206BF5">
        <w:rPr>
          <w:rFonts w:ascii="Times New Roman" w:hAnsi="Times New Roman" w:cs="Times New Roman"/>
        </w:rPr>
        <w:t>As mentioned, the project consists of integrating a front-end, back-end, and database. Each team member will have a lead role for each part of this particular architecture (</w:t>
      </w:r>
      <w:proofErr w:type="spellStart"/>
      <w:r w:rsidRPr="00206BF5">
        <w:rPr>
          <w:rFonts w:ascii="Times New Roman" w:hAnsi="Times New Roman" w:cs="Times New Roman"/>
        </w:rPr>
        <w:t>Abdulaziz</w:t>
      </w:r>
      <w:proofErr w:type="spellEnd"/>
      <w:r w:rsidRPr="00206BF5">
        <w:rPr>
          <w:rFonts w:ascii="Times New Roman" w:hAnsi="Times New Roman" w:cs="Times New Roman"/>
        </w:rPr>
        <w:t xml:space="preserve"> as the front-end lead, Justin as the back-end lead, and </w:t>
      </w:r>
      <w:proofErr w:type="spellStart"/>
      <w:r w:rsidRPr="00206BF5">
        <w:rPr>
          <w:rFonts w:ascii="Times New Roman" w:hAnsi="Times New Roman" w:cs="Times New Roman"/>
        </w:rPr>
        <w:t>Khiem</w:t>
      </w:r>
      <w:proofErr w:type="spellEnd"/>
      <w:r w:rsidRPr="00206BF5">
        <w:rPr>
          <w:rFonts w:ascii="Times New Roman" w:hAnsi="Times New Roman" w:cs="Times New Roman"/>
        </w:rPr>
        <w:t xml:space="preserve"> as the overall product/project manager). However, since our team consists of only 3 people, we will primarily have shared roles across all layers of the architecture.</w:t>
      </w:r>
    </w:p>
    <w:p w14:paraId="4571959D" w14:textId="77777777" w:rsidR="00206BF5" w:rsidRPr="00206BF5" w:rsidRDefault="00206BF5" w:rsidP="00206BF5">
      <w:pPr>
        <w:spacing w:before="100" w:beforeAutospacing="1" w:after="100" w:afterAutospacing="1"/>
        <w:rPr>
          <w:rFonts w:ascii="Times New Roman" w:hAnsi="Times New Roman" w:cs="Times New Roman"/>
        </w:rPr>
      </w:pPr>
      <w:r w:rsidRPr="00206BF5">
        <w:rPr>
          <w:rFonts w:ascii="Times New Roman" w:hAnsi="Times New Roman" w:cs="Times New Roman"/>
        </w:rPr>
        <w:t>The team meets every Wednesday at 6:30 pm to discuss the current state of the project and goals that have yet to be accomplished. Aside from the weekly team meetings, we communicate through an app called “Slack” to discuss implementation strategies or any concerns.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gridCol w:w="7813"/>
      </w:tblGrid>
      <w:tr w:rsidR="00206BF5" w:rsidRPr="00206BF5" w14:paraId="22697D08" w14:textId="77777777" w:rsidTr="00206BF5">
        <w:trPr>
          <w:tblHeader/>
          <w:tblCellSpacing w:w="15" w:type="dxa"/>
        </w:trPr>
        <w:tc>
          <w:tcPr>
            <w:tcW w:w="0" w:type="auto"/>
            <w:vAlign w:val="center"/>
            <w:hideMark/>
          </w:tcPr>
          <w:p w14:paraId="31857FA1" w14:textId="77777777" w:rsidR="00206BF5" w:rsidRPr="00206BF5" w:rsidRDefault="00206BF5" w:rsidP="00206BF5">
            <w:pPr>
              <w:jc w:val="center"/>
              <w:rPr>
                <w:rFonts w:ascii="Times New Roman" w:eastAsia="Times New Roman" w:hAnsi="Times New Roman" w:cs="Times New Roman"/>
                <w:b/>
                <w:bCs/>
              </w:rPr>
            </w:pPr>
            <w:r w:rsidRPr="00206BF5">
              <w:rPr>
                <w:rFonts w:ascii="Times New Roman" w:eastAsia="Times New Roman" w:hAnsi="Times New Roman" w:cs="Times New Roman"/>
                <w:b/>
                <w:bCs/>
              </w:rPr>
              <w:t>Name</w:t>
            </w:r>
          </w:p>
        </w:tc>
        <w:tc>
          <w:tcPr>
            <w:tcW w:w="0" w:type="auto"/>
            <w:vAlign w:val="center"/>
            <w:hideMark/>
          </w:tcPr>
          <w:p w14:paraId="697E03ED" w14:textId="77777777" w:rsidR="00206BF5" w:rsidRPr="00206BF5" w:rsidRDefault="00206BF5" w:rsidP="00206BF5">
            <w:pPr>
              <w:jc w:val="center"/>
              <w:rPr>
                <w:rFonts w:ascii="Times New Roman" w:eastAsia="Times New Roman" w:hAnsi="Times New Roman" w:cs="Times New Roman"/>
                <w:b/>
                <w:bCs/>
              </w:rPr>
            </w:pPr>
            <w:r w:rsidRPr="00206BF5">
              <w:rPr>
                <w:rFonts w:ascii="Times New Roman" w:eastAsia="Times New Roman" w:hAnsi="Times New Roman" w:cs="Times New Roman"/>
                <w:b/>
                <w:bCs/>
              </w:rPr>
              <w:t>Role</w:t>
            </w:r>
          </w:p>
        </w:tc>
      </w:tr>
      <w:tr w:rsidR="00206BF5" w:rsidRPr="00206BF5" w14:paraId="6B99DA2F" w14:textId="77777777" w:rsidTr="00206BF5">
        <w:trPr>
          <w:tblCellSpacing w:w="15" w:type="dxa"/>
        </w:trPr>
        <w:tc>
          <w:tcPr>
            <w:tcW w:w="0" w:type="auto"/>
            <w:vAlign w:val="center"/>
            <w:hideMark/>
          </w:tcPr>
          <w:p w14:paraId="43EE5EE4" w14:textId="77777777" w:rsidR="00206BF5" w:rsidRPr="00206BF5" w:rsidRDefault="00206BF5" w:rsidP="00206BF5">
            <w:pPr>
              <w:rPr>
                <w:rFonts w:ascii="Times New Roman" w:eastAsia="Times New Roman" w:hAnsi="Times New Roman" w:cs="Times New Roman"/>
              </w:rPr>
            </w:pPr>
            <w:proofErr w:type="spellStart"/>
            <w:r w:rsidRPr="00206BF5">
              <w:rPr>
                <w:rFonts w:ascii="Times New Roman" w:eastAsia="Times New Roman" w:hAnsi="Times New Roman" w:cs="Times New Roman"/>
              </w:rPr>
              <w:t>Khiem</w:t>
            </w:r>
            <w:proofErr w:type="spellEnd"/>
            <w:r w:rsidRPr="00206BF5">
              <w:rPr>
                <w:rFonts w:ascii="Times New Roman" w:eastAsia="Times New Roman" w:hAnsi="Times New Roman" w:cs="Times New Roman"/>
              </w:rPr>
              <w:t xml:space="preserve"> Lu</w:t>
            </w:r>
          </w:p>
        </w:tc>
        <w:tc>
          <w:tcPr>
            <w:tcW w:w="0" w:type="auto"/>
            <w:vAlign w:val="center"/>
            <w:hideMark/>
          </w:tcPr>
          <w:p w14:paraId="2ABB3981"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Product/Project Manager, Front-End Design, Database Developer, Back-End Developer</w:t>
            </w:r>
          </w:p>
        </w:tc>
      </w:tr>
      <w:tr w:rsidR="00206BF5" w:rsidRPr="00206BF5" w14:paraId="2496643D" w14:textId="77777777" w:rsidTr="00206BF5">
        <w:trPr>
          <w:tblCellSpacing w:w="15" w:type="dxa"/>
        </w:trPr>
        <w:tc>
          <w:tcPr>
            <w:tcW w:w="0" w:type="auto"/>
            <w:vAlign w:val="center"/>
            <w:hideMark/>
          </w:tcPr>
          <w:p w14:paraId="0854327E"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Justin Lee</w:t>
            </w:r>
          </w:p>
        </w:tc>
        <w:tc>
          <w:tcPr>
            <w:tcW w:w="0" w:type="auto"/>
            <w:vAlign w:val="center"/>
            <w:hideMark/>
          </w:tcPr>
          <w:p w14:paraId="2121B12A"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Back-End Lead, Front-End Developer, Database Design</w:t>
            </w:r>
          </w:p>
        </w:tc>
      </w:tr>
      <w:tr w:rsidR="00206BF5" w:rsidRPr="00206BF5" w14:paraId="6AB60893" w14:textId="77777777" w:rsidTr="00206BF5">
        <w:trPr>
          <w:tblCellSpacing w:w="15" w:type="dxa"/>
        </w:trPr>
        <w:tc>
          <w:tcPr>
            <w:tcW w:w="0" w:type="auto"/>
            <w:vAlign w:val="center"/>
            <w:hideMark/>
          </w:tcPr>
          <w:p w14:paraId="389032AE" w14:textId="77777777" w:rsidR="00206BF5" w:rsidRPr="00206BF5" w:rsidRDefault="00206BF5" w:rsidP="00206BF5">
            <w:pPr>
              <w:rPr>
                <w:rFonts w:ascii="Times New Roman" w:eastAsia="Times New Roman" w:hAnsi="Times New Roman" w:cs="Times New Roman"/>
              </w:rPr>
            </w:pPr>
            <w:proofErr w:type="spellStart"/>
            <w:r w:rsidRPr="00206BF5">
              <w:rPr>
                <w:rFonts w:ascii="Times New Roman" w:eastAsia="Times New Roman" w:hAnsi="Times New Roman" w:cs="Times New Roman"/>
              </w:rPr>
              <w:t>Abdulaziz</w:t>
            </w:r>
            <w:proofErr w:type="spellEnd"/>
            <w:r w:rsidRPr="00206BF5">
              <w:rPr>
                <w:rFonts w:ascii="Times New Roman" w:eastAsia="Times New Roman" w:hAnsi="Times New Roman" w:cs="Times New Roman"/>
              </w:rPr>
              <w:t xml:space="preserve"> </w:t>
            </w:r>
            <w:proofErr w:type="spellStart"/>
            <w:r w:rsidRPr="00206BF5">
              <w:rPr>
                <w:rFonts w:ascii="Times New Roman" w:eastAsia="Times New Roman" w:hAnsi="Times New Roman" w:cs="Times New Roman"/>
              </w:rPr>
              <w:t>Asiri</w:t>
            </w:r>
            <w:proofErr w:type="spellEnd"/>
          </w:p>
        </w:tc>
        <w:tc>
          <w:tcPr>
            <w:tcW w:w="0" w:type="auto"/>
            <w:vAlign w:val="center"/>
            <w:hideMark/>
          </w:tcPr>
          <w:p w14:paraId="0EF511BC"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Front-End Lead, Back-End Developer, Database Developer</w:t>
            </w:r>
          </w:p>
        </w:tc>
      </w:tr>
    </w:tbl>
    <w:p w14:paraId="6473E0D8" w14:textId="77777777" w:rsidR="00206BF5" w:rsidRPr="00206BF5" w:rsidRDefault="00206BF5" w:rsidP="00206BF5">
      <w:pPr>
        <w:spacing w:before="100" w:beforeAutospacing="1" w:after="100" w:afterAutospacing="1"/>
        <w:outlineLvl w:val="2"/>
        <w:rPr>
          <w:rFonts w:ascii="Times New Roman" w:eastAsia="Times New Roman" w:hAnsi="Times New Roman" w:cs="Times New Roman"/>
          <w:b/>
          <w:bCs/>
          <w:sz w:val="27"/>
          <w:szCs w:val="27"/>
        </w:rPr>
      </w:pPr>
      <w:r w:rsidRPr="00206BF5">
        <w:rPr>
          <w:rFonts w:ascii="Times New Roman" w:eastAsia="Times New Roman" w:hAnsi="Times New Roman" w:cs="Times New Roman"/>
          <w:b/>
          <w:bCs/>
          <w:sz w:val="27"/>
          <w:szCs w:val="27"/>
        </w:rPr>
        <w:t>4.4 Project Schedule</w:t>
      </w:r>
    </w:p>
    <w:p w14:paraId="4C859875" w14:textId="77777777" w:rsidR="00206BF5" w:rsidRPr="00206BF5" w:rsidRDefault="00206BF5" w:rsidP="00206BF5">
      <w:pPr>
        <w:spacing w:before="100" w:beforeAutospacing="1" w:after="100" w:afterAutospacing="1"/>
        <w:outlineLvl w:val="3"/>
        <w:rPr>
          <w:rFonts w:ascii="Times New Roman" w:eastAsia="Times New Roman" w:hAnsi="Times New Roman" w:cs="Times New Roman"/>
          <w:b/>
          <w:bCs/>
        </w:rPr>
      </w:pPr>
      <w:r w:rsidRPr="00206BF5">
        <w:rPr>
          <w:rFonts w:ascii="Times New Roman" w:eastAsia="Times New Roman" w:hAnsi="Times New Roman" w:cs="Times New Roman"/>
          <w:b/>
          <w:bCs/>
        </w:rPr>
        <w:t>4.4.1 GANTT Chart</w:t>
      </w:r>
    </w:p>
    <w:p w14:paraId="3C36A01D" w14:textId="77777777" w:rsidR="00206BF5" w:rsidRPr="00206BF5" w:rsidRDefault="00206BF5" w:rsidP="00206BF5">
      <w:pPr>
        <w:spacing w:before="100" w:beforeAutospacing="1" w:after="100" w:afterAutospacing="1"/>
        <w:jc w:val="center"/>
        <w:rPr>
          <w:rFonts w:ascii="Times New Roman" w:hAnsi="Times New Roman" w:cs="Times New Roman"/>
        </w:rPr>
      </w:pPr>
      <w:r w:rsidRPr="00206BF5">
        <w:rPr>
          <w:rFonts w:ascii="Times New Roman" w:hAnsi="Times New Roman" w:cs="Times New Roman"/>
          <w:noProof/>
          <w:color w:val="0000FF"/>
        </w:rPr>
        <w:drawing>
          <wp:inline distT="0" distB="0" distL="0" distR="0" wp14:anchorId="1D87807A" wp14:editId="725882D6">
            <wp:extent cx="12992100" cy="7810500"/>
            <wp:effectExtent l="0" t="0" r="12700" b="12700"/>
            <wp:docPr id="1" name="Picture 1" descr="igh Level Diagra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h Level Diagra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92100" cy="7810500"/>
                    </a:xfrm>
                    <a:prstGeom prst="rect">
                      <a:avLst/>
                    </a:prstGeom>
                    <a:noFill/>
                    <a:ln>
                      <a:noFill/>
                    </a:ln>
                  </pic:spPr>
                </pic:pic>
              </a:graphicData>
            </a:graphic>
          </wp:inline>
        </w:drawing>
      </w:r>
    </w:p>
    <w:p w14:paraId="16A949AF" w14:textId="77777777" w:rsidR="00206BF5" w:rsidRPr="00206BF5" w:rsidRDefault="00206BF5" w:rsidP="00206BF5">
      <w:pPr>
        <w:spacing w:before="100" w:beforeAutospacing="1" w:after="100" w:afterAutospacing="1"/>
        <w:rPr>
          <w:rFonts w:ascii="Times New Roman" w:hAnsi="Times New Roman" w:cs="Times New Roman"/>
        </w:rPr>
      </w:pPr>
      <w:r w:rsidRPr="00206BF5">
        <w:rPr>
          <w:rFonts w:ascii="Times New Roman" w:hAnsi="Times New Roman" w:cs="Times New Roman"/>
        </w:rPr>
        <w:t xml:space="preserve">Note: We will be meeting and discussing almost every other </w:t>
      </w:r>
      <w:commentRangeStart w:id="6"/>
      <w:r w:rsidRPr="00206BF5">
        <w:rPr>
          <w:rFonts w:ascii="Times New Roman" w:hAnsi="Times New Roman" w:cs="Times New Roman"/>
        </w:rPr>
        <w:t>day</w:t>
      </w:r>
      <w:commentRangeEnd w:id="6"/>
      <w:r w:rsidR="0047651E">
        <w:rPr>
          <w:rStyle w:val="CommentReference"/>
        </w:rPr>
        <w:commentReference w:id="6"/>
      </w:r>
      <w:r w:rsidRPr="00206BF5">
        <w:rPr>
          <w:rFonts w:ascii="Times New Roman" w:hAnsi="Times New Roman" w:cs="Times New Roman"/>
        </w:rPr>
        <w:t>.</w:t>
      </w:r>
    </w:p>
    <w:p w14:paraId="777C8D8C" w14:textId="77777777" w:rsidR="00206BF5" w:rsidRPr="00206BF5" w:rsidRDefault="00206BF5" w:rsidP="00206BF5">
      <w:pPr>
        <w:spacing w:before="100" w:beforeAutospacing="1" w:after="100" w:afterAutospacing="1"/>
        <w:outlineLvl w:val="3"/>
        <w:rPr>
          <w:rFonts w:ascii="Times New Roman" w:eastAsia="Times New Roman" w:hAnsi="Times New Roman" w:cs="Times New Roman"/>
          <w:b/>
          <w:bCs/>
        </w:rPr>
      </w:pPr>
      <w:r w:rsidRPr="00206BF5">
        <w:rPr>
          <w:rFonts w:ascii="Times New Roman" w:eastAsia="Times New Roman" w:hAnsi="Times New Roman" w:cs="Times New Roman"/>
          <w:b/>
          <w:bCs/>
        </w:rPr>
        <w:t>4.4.2 Task/Resource Table</w:t>
      </w:r>
    </w:p>
    <w:p w14:paraId="004F1EF0" w14:textId="77777777" w:rsidR="00206BF5" w:rsidRPr="00206BF5" w:rsidRDefault="00206BF5" w:rsidP="00206BF5">
      <w:pPr>
        <w:spacing w:before="100" w:beforeAutospacing="1" w:after="100" w:afterAutospacing="1"/>
        <w:rPr>
          <w:rFonts w:ascii="Times New Roman" w:hAnsi="Times New Roman" w:cs="Times New Roman"/>
        </w:rPr>
      </w:pPr>
      <w:r w:rsidRPr="00206BF5">
        <w:rPr>
          <w:rFonts w:ascii="Times New Roman" w:hAnsi="Times New Roman" w:cs="Times New Roman"/>
        </w:rPr>
        <w:t>We plan on doing everything together without splitting up the workload too much.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3"/>
        <w:gridCol w:w="1279"/>
        <w:gridCol w:w="2689"/>
        <w:gridCol w:w="2039"/>
      </w:tblGrid>
      <w:tr w:rsidR="00206BF5" w:rsidRPr="00206BF5" w14:paraId="3E957694" w14:textId="77777777" w:rsidTr="00206BF5">
        <w:trPr>
          <w:tblHeader/>
          <w:tblCellSpacing w:w="15" w:type="dxa"/>
        </w:trPr>
        <w:tc>
          <w:tcPr>
            <w:tcW w:w="0" w:type="auto"/>
            <w:vAlign w:val="center"/>
            <w:hideMark/>
          </w:tcPr>
          <w:p w14:paraId="76628007" w14:textId="77777777" w:rsidR="00206BF5" w:rsidRPr="00206BF5" w:rsidRDefault="00206BF5" w:rsidP="00206BF5">
            <w:pPr>
              <w:jc w:val="center"/>
              <w:rPr>
                <w:rFonts w:ascii="Times New Roman" w:eastAsia="Times New Roman" w:hAnsi="Times New Roman" w:cs="Times New Roman"/>
                <w:b/>
                <w:bCs/>
              </w:rPr>
            </w:pPr>
            <w:r w:rsidRPr="00206BF5">
              <w:rPr>
                <w:rFonts w:ascii="Times New Roman" w:eastAsia="Times New Roman" w:hAnsi="Times New Roman" w:cs="Times New Roman"/>
                <w:b/>
                <w:bCs/>
              </w:rPr>
              <w:t>Task</w:t>
            </w:r>
          </w:p>
        </w:tc>
        <w:tc>
          <w:tcPr>
            <w:tcW w:w="0" w:type="auto"/>
            <w:vAlign w:val="center"/>
            <w:hideMark/>
          </w:tcPr>
          <w:p w14:paraId="3BD67824" w14:textId="77777777" w:rsidR="00206BF5" w:rsidRPr="00206BF5" w:rsidRDefault="00206BF5" w:rsidP="00206BF5">
            <w:pPr>
              <w:jc w:val="center"/>
              <w:rPr>
                <w:rFonts w:ascii="Times New Roman" w:eastAsia="Times New Roman" w:hAnsi="Times New Roman" w:cs="Times New Roman"/>
                <w:b/>
                <w:bCs/>
              </w:rPr>
            </w:pPr>
            <w:r w:rsidRPr="00206BF5">
              <w:rPr>
                <w:rFonts w:ascii="Times New Roman" w:eastAsia="Times New Roman" w:hAnsi="Times New Roman" w:cs="Times New Roman"/>
                <w:b/>
                <w:bCs/>
              </w:rPr>
              <w:t>Hardware</w:t>
            </w:r>
          </w:p>
        </w:tc>
        <w:tc>
          <w:tcPr>
            <w:tcW w:w="0" w:type="auto"/>
            <w:vAlign w:val="center"/>
            <w:hideMark/>
          </w:tcPr>
          <w:p w14:paraId="2DCBDF03" w14:textId="77777777" w:rsidR="00206BF5" w:rsidRPr="00206BF5" w:rsidRDefault="00206BF5" w:rsidP="00206BF5">
            <w:pPr>
              <w:jc w:val="center"/>
              <w:rPr>
                <w:rFonts w:ascii="Times New Roman" w:eastAsia="Times New Roman" w:hAnsi="Times New Roman" w:cs="Times New Roman"/>
                <w:b/>
                <w:bCs/>
              </w:rPr>
            </w:pPr>
            <w:r w:rsidRPr="00206BF5">
              <w:rPr>
                <w:rFonts w:ascii="Times New Roman" w:eastAsia="Times New Roman" w:hAnsi="Times New Roman" w:cs="Times New Roman"/>
                <w:b/>
                <w:bCs/>
              </w:rPr>
              <w:t>Software</w:t>
            </w:r>
          </w:p>
        </w:tc>
        <w:tc>
          <w:tcPr>
            <w:tcW w:w="0" w:type="auto"/>
            <w:vAlign w:val="center"/>
            <w:hideMark/>
          </w:tcPr>
          <w:p w14:paraId="01373914" w14:textId="77777777" w:rsidR="00206BF5" w:rsidRPr="00206BF5" w:rsidRDefault="00206BF5" w:rsidP="00206BF5">
            <w:pPr>
              <w:jc w:val="center"/>
              <w:rPr>
                <w:rFonts w:ascii="Times New Roman" w:eastAsia="Times New Roman" w:hAnsi="Times New Roman" w:cs="Times New Roman"/>
                <w:b/>
                <w:bCs/>
              </w:rPr>
            </w:pPr>
            <w:r w:rsidRPr="00206BF5">
              <w:rPr>
                <w:rFonts w:ascii="Times New Roman" w:eastAsia="Times New Roman" w:hAnsi="Times New Roman" w:cs="Times New Roman"/>
                <w:b/>
                <w:bCs/>
              </w:rPr>
              <w:t>Person</w:t>
            </w:r>
          </w:p>
        </w:tc>
      </w:tr>
      <w:tr w:rsidR="00206BF5" w:rsidRPr="00206BF5" w14:paraId="3EB43667" w14:textId="77777777" w:rsidTr="00206BF5">
        <w:trPr>
          <w:tblCellSpacing w:w="15" w:type="dxa"/>
        </w:trPr>
        <w:tc>
          <w:tcPr>
            <w:tcW w:w="0" w:type="auto"/>
            <w:vAlign w:val="center"/>
            <w:hideMark/>
          </w:tcPr>
          <w:p w14:paraId="06F2DC18"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Front end, server, database</w:t>
            </w:r>
          </w:p>
        </w:tc>
        <w:tc>
          <w:tcPr>
            <w:tcW w:w="0" w:type="auto"/>
            <w:vAlign w:val="center"/>
            <w:hideMark/>
          </w:tcPr>
          <w:p w14:paraId="2DF238DF" w14:textId="77777777" w:rsidR="00206BF5" w:rsidRPr="00206BF5" w:rsidRDefault="00206BF5" w:rsidP="00206BF5">
            <w:pPr>
              <w:rPr>
                <w:rFonts w:ascii="Times New Roman" w:eastAsia="Times New Roman" w:hAnsi="Times New Roman" w:cs="Times New Roman"/>
              </w:rPr>
            </w:pPr>
            <w:proofErr w:type="spellStart"/>
            <w:r w:rsidRPr="00206BF5">
              <w:rPr>
                <w:rFonts w:ascii="Times New Roman" w:eastAsia="Times New Roman" w:hAnsi="Times New Roman" w:cs="Times New Roman"/>
              </w:rPr>
              <w:t>Macbook</w:t>
            </w:r>
            <w:proofErr w:type="spellEnd"/>
            <w:r w:rsidRPr="00206BF5">
              <w:rPr>
                <w:rFonts w:ascii="Times New Roman" w:eastAsia="Times New Roman" w:hAnsi="Times New Roman" w:cs="Times New Roman"/>
              </w:rPr>
              <w:t xml:space="preserve"> Pro</w:t>
            </w:r>
          </w:p>
        </w:tc>
        <w:tc>
          <w:tcPr>
            <w:tcW w:w="0" w:type="auto"/>
            <w:vAlign w:val="center"/>
            <w:hideMark/>
          </w:tcPr>
          <w:p w14:paraId="407C86AC"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 xml:space="preserve">Node.js, React, MongoDB, </w:t>
            </w:r>
            <w:proofErr w:type="spellStart"/>
            <w:r w:rsidRPr="00206BF5">
              <w:rPr>
                <w:rFonts w:ascii="Times New Roman" w:eastAsia="Times New Roman" w:hAnsi="Times New Roman" w:cs="Times New Roman"/>
              </w:rPr>
              <w:t>macOS</w:t>
            </w:r>
            <w:proofErr w:type="spellEnd"/>
          </w:p>
        </w:tc>
        <w:tc>
          <w:tcPr>
            <w:tcW w:w="0" w:type="auto"/>
            <w:vAlign w:val="center"/>
            <w:hideMark/>
          </w:tcPr>
          <w:p w14:paraId="04474F27" w14:textId="77777777" w:rsidR="00206BF5" w:rsidRPr="00206BF5" w:rsidRDefault="00206BF5" w:rsidP="00206BF5">
            <w:pPr>
              <w:rPr>
                <w:rFonts w:ascii="Times New Roman" w:eastAsia="Times New Roman" w:hAnsi="Times New Roman" w:cs="Times New Roman"/>
              </w:rPr>
            </w:pPr>
            <w:proofErr w:type="spellStart"/>
            <w:r w:rsidRPr="00206BF5">
              <w:rPr>
                <w:rFonts w:ascii="Times New Roman" w:eastAsia="Times New Roman" w:hAnsi="Times New Roman" w:cs="Times New Roman"/>
              </w:rPr>
              <w:t>Khiem</w:t>
            </w:r>
            <w:proofErr w:type="spellEnd"/>
            <w:r w:rsidRPr="00206BF5">
              <w:rPr>
                <w:rFonts w:ascii="Times New Roman" w:eastAsia="Times New Roman" w:hAnsi="Times New Roman" w:cs="Times New Roman"/>
              </w:rPr>
              <w:t xml:space="preserve">, Justin, </w:t>
            </w:r>
            <w:proofErr w:type="spellStart"/>
            <w:r w:rsidRPr="00206BF5">
              <w:rPr>
                <w:rFonts w:ascii="Times New Roman" w:eastAsia="Times New Roman" w:hAnsi="Times New Roman" w:cs="Times New Roman"/>
              </w:rPr>
              <w:t>Abdulaziz</w:t>
            </w:r>
            <w:proofErr w:type="spellEnd"/>
          </w:p>
        </w:tc>
      </w:tr>
      <w:tr w:rsidR="00206BF5" w:rsidRPr="00206BF5" w14:paraId="2570600D" w14:textId="77777777" w:rsidTr="00206BF5">
        <w:trPr>
          <w:tblCellSpacing w:w="15" w:type="dxa"/>
        </w:trPr>
        <w:tc>
          <w:tcPr>
            <w:tcW w:w="0" w:type="auto"/>
            <w:vAlign w:val="center"/>
            <w:hideMark/>
          </w:tcPr>
          <w:p w14:paraId="2297DFD7"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 xml:space="preserve">Home page, video window, </w:t>
            </w:r>
            <w:proofErr w:type="spellStart"/>
            <w:r w:rsidRPr="00206BF5">
              <w:rPr>
                <w:rFonts w:ascii="Times New Roman" w:eastAsia="Times New Roman" w:hAnsi="Times New Roman" w:cs="Times New Roman"/>
              </w:rPr>
              <w:t>upvoting</w:t>
            </w:r>
            <w:proofErr w:type="spellEnd"/>
            <w:r w:rsidRPr="00206BF5">
              <w:rPr>
                <w:rFonts w:ascii="Times New Roman" w:eastAsia="Times New Roman" w:hAnsi="Times New Roman" w:cs="Times New Roman"/>
              </w:rPr>
              <w:t xml:space="preserve"> system</w:t>
            </w:r>
          </w:p>
        </w:tc>
        <w:tc>
          <w:tcPr>
            <w:tcW w:w="0" w:type="auto"/>
            <w:vAlign w:val="center"/>
            <w:hideMark/>
          </w:tcPr>
          <w:p w14:paraId="37730D74" w14:textId="77777777" w:rsidR="00206BF5" w:rsidRPr="00206BF5" w:rsidRDefault="00206BF5" w:rsidP="00206BF5">
            <w:pPr>
              <w:rPr>
                <w:rFonts w:ascii="Times New Roman" w:eastAsia="Times New Roman" w:hAnsi="Times New Roman" w:cs="Times New Roman"/>
              </w:rPr>
            </w:pPr>
            <w:proofErr w:type="spellStart"/>
            <w:r w:rsidRPr="00206BF5">
              <w:rPr>
                <w:rFonts w:ascii="Times New Roman" w:eastAsia="Times New Roman" w:hAnsi="Times New Roman" w:cs="Times New Roman"/>
              </w:rPr>
              <w:t>Macbook</w:t>
            </w:r>
            <w:proofErr w:type="spellEnd"/>
            <w:r w:rsidRPr="00206BF5">
              <w:rPr>
                <w:rFonts w:ascii="Times New Roman" w:eastAsia="Times New Roman" w:hAnsi="Times New Roman" w:cs="Times New Roman"/>
              </w:rPr>
              <w:t xml:space="preserve"> Pro</w:t>
            </w:r>
          </w:p>
        </w:tc>
        <w:tc>
          <w:tcPr>
            <w:tcW w:w="0" w:type="auto"/>
            <w:vAlign w:val="center"/>
            <w:hideMark/>
          </w:tcPr>
          <w:p w14:paraId="53D7E685"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 xml:space="preserve">Node.js, React, MongoDB, </w:t>
            </w:r>
            <w:proofErr w:type="spellStart"/>
            <w:r w:rsidRPr="00206BF5">
              <w:rPr>
                <w:rFonts w:ascii="Times New Roman" w:eastAsia="Times New Roman" w:hAnsi="Times New Roman" w:cs="Times New Roman"/>
              </w:rPr>
              <w:t>macOS</w:t>
            </w:r>
            <w:proofErr w:type="spellEnd"/>
          </w:p>
        </w:tc>
        <w:tc>
          <w:tcPr>
            <w:tcW w:w="0" w:type="auto"/>
            <w:vAlign w:val="center"/>
            <w:hideMark/>
          </w:tcPr>
          <w:p w14:paraId="1CB34BD1" w14:textId="77777777" w:rsidR="00206BF5" w:rsidRPr="00206BF5" w:rsidRDefault="00206BF5" w:rsidP="00206BF5">
            <w:pPr>
              <w:rPr>
                <w:rFonts w:ascii="Times New Roman" w:eastAsia="Times New Roman" w:hAnsi="Times New Roman" w:cs="Times New Roman"/>
              </w:rPr>
            </w:pPr>
            <w:proofErr w:type="spellStart"/>
            <w:r w:rsidRPr="00206BF5">
              <w:rPr>
                <w:rFonts w:ascii="Times New Roman" w:eastAsia="Times New Roman" w:hAnsi="Times New Roman" w:cs="Times New Roman"/>
              </w:rPr>
              <w:t>Khiem</w:t>
            </w:r>
            <w:proofErr w:type="spellEnd"/>
          </w:p>
        </w:tc>
      </w:tr>
      <w:tr w:rsidR="00206BF5" w:rsidRPr="00206BF5" w14:paraId="78EF5CD5" w14:textId="77777777" w:rsidTr="00206BF5">
        <w:trPr>
          <w:tblCellSpacing w:w="15" w:type="dxa"/>
        </w:trPr>
        <w:tc>
          <w:tcPr>
            <w:tcW w:w="0" w:type="auto"/>
            <w:vAlign w:val="center"/>
            <w:hideMark/>
          </w:tcPr>
          <w:p w14:paraId="6321A55E"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User profile, login window, settings</w:t>
            </w:r>
          </w:p>
        </w:tc>
        <w:tc>
          <w:tcPr>
            <w:tcW w:w="0" w:type="auto"/>
            <w:vAlign w:val="center"/>
            <w:hideMark/>
          </w:tcPr>
          <w:p w14:paraId="1CD1EE67" w14:textId="77777777" w:rsidR="00206BF5" w:rsidRPr="00206BF5" w:rsidRDefault="00206BF5" w:rsidP="00206BF5">
            <w:pPr>
              <w:rPr>
                <w:rFonts w:ascii="Times New Roman" w:eastAsia="Times New Roman" w:hAnsi="Times New Roman" w:cs="Times New Roman"/>
              </w:rPr>
            </w:pPr>
            <w:proofErr w:type="spellStart"/>
            <w:r w:rsidRPr="00206BF5">
              <w:rPr>
                <w:rFonts w:ascii="Times New Roman" w:eastAsia="Times New Roman" w:hAnsi="Times New Roman" w:cs="Times New Roman"/>
              </w:rPr>
              <w:t>Macbook</w:t>
            </w:r>
            <w:proofErr w:type="spellEnd"/>
            <w:r w:rsidRPr="00206BF5">
              <w:rPr>
                <w:rFonts w:ascii="Times New Roman" w:eastAsia="Times New Roman" w:hAnsi="Times New Roman" w:cs="Times New Roman"/>
              </w:rPr>
              <w:t xml:space="preserve"> Pro</w:t>
            </w:r>
          </w:p>
        </w:tc>
        <w:tc>
          <w:tcPr>
            <w:tcW w:w="0" w:type="auto"/>
            <w:vAlign w:val="center"/>
            <w:hideMark/>
          </w:tcPr>
          <w:p w14:paraId="3CB3A46F"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 xml:space="preserve">Node.js, React, MongoDB, </w:t>
            </w:r>
            <w:proofErr w:type="spellStart"/>
            <w:r w:rsidRPr="00206BF5">
              <w:rPr>
                <w:rFonts w:ascii="Times New Roman" w:eastAsia="Times New Roman" w:hAnsi="Times New Roman" w:cs="Times New Roman"/>
              </w:rPr>
              <w:t>macOS</w:t>
            </w:r>
            <w:proofErr w:type="spellEnd"/>
          </w:p>
        </w:tc>
        <w:tc>
          <w:tcPr>
            <w:tcW w:w="0" w:type="auto"/>
            <w:vAlign w:val="center"/>
            <w:hideMark/>
          </w:tcPr>
          <w:p w14:paraId="52B806F2"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Justin</w:t>
            </w:r>
          </w:p>
        </w:tc>
      </w:tr>
      <w:tr w:rsidR="00206BF5" w:rsidRPr="00206BF5" w14:paraId="0E66C980" w14:textId="77777777" w:rsidTr="00206BF5">
        <w:trPr>
          <w:tblCellSpacing w:w="15" w:type="dxa"/>
        </w:trPr>
        <w:tc>
          <w:tcPr>
            <w:tcW w:w="0" w:type="auto"/>
            <w:vAlign w:val="center"/>
            <w:hideMark/>
          </w:tcPr>
          <w:p w14:paraId="11C95F4D"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Uploading videos, about page, sharing videos</w:t>
            </w:r>
          </w:p>
        </w:tc>
        <w:tc>
          <w:tcPr>
            <w:tcW w:w="0" w:type="auto"/>
            <w:vAlign w:val="center"/>
            <w:hideMark/>
          </w:tcPr>
          <w:p w14:paraId="7559D3A1" w14:textId="77777777" w:rsidR="00206BF5" w:rsidRPr="00206BF5" w:rsidRDefault="00206BF5" w:rsidP="00206BF5">
            <w:pPr>
              <w:rPr>
                <w:rFonts w:ascii="Times New Roman" w:eastAsia="Times New Roman" w:hAnsi="Times New Roman" w:cs="Times New Roman"/>
              </w:rPr>
            </w:pPr>
            <w:proofErr w:type="spellStart"/>
            <w:r w:rsidRPr="00206BF5">
              <w:rPr>
                <w:rFonts w:ascii="Times New Roman" w:eastAsia="Times New Roman" w:hAnsi="Times New Roman" w:cs="Times New Roman"/>
              </w:rPr>
              <w:t>Macbook</w:t>
            </w:r>
            <w:proofErr w:type="spellEnd"/>
            <w:r w:rsidRPr="00206BF5">
              <w:rPr>
                <w:rFonts w:ascii="Times New Roman" w:eastAsia="Times New Roman" w:hAnsi="Times New Roman" w:cs="Times New Roman"/>
              </w:rPr>
              <w:t xml:space="preserve"> Pro</w:t>
            </w:r>
          </w:p>
        </w:tc>
        <w:tc>
          <w:tcPr>
            <w:tcW w:w="0" w:type="auto"/>
            <w:vAlign w:val="center"/>
            <w:hideMark/>
          </w:tcPr>
          <w:p w14:paraId="1218AC58" w14:textId="77777777" w:rsidR="00206BF5" w:rsidRPr="00206BF5" w:rsidRDefault="00206BF5" w:rsidP="00206BF5">
            <w:pPr>
              <w:rPr>
                <w:rFonts w:ascii="Times New Roman" w:eastAsia="Times New Roman" w:hAnsi="Times New Roman" w:cs="Times New Roman"/>
              </w:rPr>
            </w:pPr>
            <w:r w:rsidRPr="00206BF5">
              <w:rPr>
                <w:rFonts w:ascii="Times New Roman" w:eastAsia="Times New Roman" w:hAnsi="Times New Roman" w:cs="Times New Roman"/>
              </w:rPr>
              <w:t xml:space="preserve">Node.js, React, MongoDB, </w:t>
            </w:r>
            <w:proofErr w:type="spellStart"/>
            <w:r w:rsidRPr="00206BF5">
              <w:rPr>
                <w:rFonts w:ascii="Times New Roman" w:eastAsia="Times New Roman" w:hAnsi="Times New Roman" w:cs="Times New Roman"/>
              </w:rPr>
              <w:t>macOS</w:t>
            </w:r>
            <w:proofErr w:type="spellEnd"/>
          </w:p>
        </w:tc>
        <w:tc>
          <w:tcPr>
            <w:tcW w:w="0" w:type="auto"/>
            <w:vAlign w:val="center"/>
            <w:hideMark/>
          </w:tcPr>
          <w:p w14:paraId="57987253" w14:textId="77777777" w:rsidR="00206BF5" w:rsidRPr="00206BF5" w:rsidRDefault="00206BF5" w:rsidP="00206BF5">
            <w:pPr>
              <w:rPr>
                <w:rFonts w:ascii="Times New Roman" w:eastAsia="Times New Roman" w:hAnsi="Times New Roman" w:cs="Times New Roman"/>
              </w:rPr>
            </w:pPr>
            <w:proofErr w:type="spellStart"/>
            <w:r w:rsidRPr="00206BF5">
              <w:rPr>
                <w:rFonts w:ascii="Times New Roman" w:eastAsia="Times New Roman" w:hAnsi="Times New Roman" w:cs="Times New Roman"/>
              </w:rPr>
              <w:t>Abdulaziz</w:t>
            </w:r>
            <w:proofErr w:type="spellEnd"/>
          </w:p>
        </w:tc>
      </w:tr>
    </w:tbl>
    <w:p w14:paraId="184CE3D5" w14:textId="77777777" w:rsidR="00206BF5" w:rsidRPr="00206BF5" w:rsidRDefault="00206BF5" w:rsidP="00206BF5">
      <w:pPr>
        <w:spacing w:before="100" w:beforeAutospacing="1" w:after="100" w:afterAutospacing="1"/>
        <w:outlineLvl w:val="3"/>
        <w:rPr>
          <w:rFonts w:ascii="Times New Roman" w:eastAsia="Times New Roman" w:hAnsi="Times New Roman" w:cs="Times New Roman"/>
          <w:b/>
          <w:bCs/>
        </w:rPr>
      </w:pPr>
      <w:r w:rsidRPr="00206BF5">
        <w:rPr>
          <w:rFonts w:ascii="Times New Roman" w:eastAsia="Times New Roman" w:hAnsi="Times New Roman" w:cs="Times New Roman"/>
          <w:b/>
          <w:bCs/>
        </w:rPr>
        <w:t>4.4.3 Class Schedule</w:t>
      </w:r>
    </w:p>
    <w:commentRangeStart w:id="7"/>
    <w:p w14:paraId="58CD1BEC" w14:textId="77777777" w:rsidR="00206BF5" w:rsidRPr="00206BF5" w:rsidRDefault="0047651E" w:rsidP="00206BF5">
      <w:pPr>
        <w:spacing w:before="100" w:beforeAutospacing="1" w:after="100" w:afterAutospacing="1"/>
        <w:rPr>
          <w:rFonts w:ascii="Times New Roman" w:hAnsi="Times New Roman" w:cs="Times New Roman"/>
        </w:rPr>
      </w:pPr>
      <w:r>
        <w:fldChar w:fldCharType="begin"/>
      </w:r>
      <w:r>
        <w:instrText xml:space="preserve"> HYPERLINK "http://bjohnson.lmu.build/cmsi401web/classnotes.html" </w:instrText>
      </w:r>
      <w:r>
        <w:fldChar w:fldCharType="separate"/>
      </w:r>
      <w:r w:rsidR="00206BF5" w:rsidRPr="00206BF5">
        <w:rPr>
          <w:rFonts w:ascii="Times New Roman" w:hAnsi="Times New Roman" w:cs="Times New Roman"/>
          <w:color w:val="0000FF"/>
          <w:u w:val="single"/>
        </w:rPr>
        <w:t>http://bjohnson.lmu.build/cmsi401web/classnotes.html</w:t>
      </w:r>
      <w:r>
        <w:rPr>
          <w:rFonts w:ascii="Times New Roman" w:hAnsi="Times New Roman" w:cs="Times New Roman"/>
          <w:color w:val="0000FF"/>
          <w:u w:val="single"/>
        </w:rPr>
        <w:fldChar w:fldCharType="end"/>
      </w:r>
      <w:commentRangeEnd w:id="7"/>
      <w:r>
        <w:rPr>
          <w:rStyle w:val="CommentReference"/>
        </w:rPr>
        <w:commentReference w:id="7"/>
      </w:r>
    </w:p>
    <w:p w14:paraId="4FB519C1"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01</w:t>
      </w:r>
    </w:p>
    <w:p w14:paraId="71A9E5F7"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Meet &amp; Greet</w:t>
      </w:r>
    </w:p>
    <w:p w14:paraId="1DE8214E"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Intro &amp; Syllabus</w:t>
      </w:r>
    </w:p>
    <w:p w14:paraId="6D526874"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Generic Production Process Steps</w:t>
      </w:r>
    </w:p>
    <w:p w14:paraId="0D7E100C"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Parts of the Software Engineering Process</w:t>
      </w:r>
    </w:p>
    <w:p w14:paraId="383A5109"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Project Ideas</w:t>
      </w:r>
    </w:p>
    <w:p w14:paraId="30439459"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02</w:t>
      </w:r>
    </w:p>
    <w:p w14:paraId="2B9ED826"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Presentation for possible project – Dr. Bo Oppenheim</w:t>
      </w:r>
    </w:p>
    <w:p w14:paraId="07D6FE07"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RFP Details</w:t>
      </w:r>
    </w:p>
    <w:p w14:paraId="5DDC0C50"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Life Cycle Models</w:t>
      </w:r>
    </w:p>
    <w:p w14:paraId="5DD134A0"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Horror stories and Ethics</w:t>
      </w:r>
    </w:p>
    <w:p w14:paraId="3DDCB69E"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03</w:t>
      </w:r>
    </w:p>
    <w:p w14:paraId="575692BB"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SOW Documents</w:t>
      </w:r>
    </w:p>
    <w:p w14:paraId="2F47E6C7"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Needs Analysis</w:t>
      </w:r>
    </w:p>
    <w:p w14:paraId="746D27C6"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Requirements Documents</w:t>
      </w:r>
    </w:p>
    <w:p w14:paraId="1A9BBBB6"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Peer Review Process</w:t>
      </w:r>
    </w:p>
    <w:p w14:paraId="637CF46E"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04</w:t>
      </w:r>
    </w:p>
    <w:p w14:paraId="4BBA0C75"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Project proposal presentation(s)</w:t>
      </w:r>
    </w:p>
    <w:p w14:paraId="3B7CBEF1"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Software Development Plan</w:t>
      </w:r>
    </w:p>
    <w:p w14:paraId="3BB6069B"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To Be Announced</w:t>
      </w:r>
    </w:p>
    <w:p w14:paraId="51284718"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05</w:t>
      </w:r>
    </w:p>
    <w:p w14:paraId="113C34F2"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Requirements Document</w:t>
      </w:r>
    </w:p>
    <w:p w14:paraId="4DC7D77E"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Preliminary Schedule</w:t>
      </w:r>
    </w:p>
    <w:p w14:paraId="06A2E3BB"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Brief Intro to UML</w:t>
      </w:r>
    </w:p>
    <w:p w14:paraId="32072013"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06</w:t>
      </w:r>
    </w:p>
    <w:p w14:paraId="56665A02"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Reading/Synopsis assignment 1 essay papers due/discussions</w:t>
      </w:r>
    </w:p>
    <w:p w14:paraId="2F97E827"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Architectural Design</w:t>
      </w:r>
    </w:p>
    <w:p w14:paraId="71B1E972"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Design Reviews</w:t>
      </w:r>
    </w:p>
    <w:p w14:paraId="5155ACFB"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07</w:t>
      </w:r>
    </w:p>
    <w:p w14:paraId="5ED9E8AE"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Software Development Plan Document</w:t>
      </w:r>
    </w:p>
    <w:p w14:paraId="68C050B2"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Unit and Integration Test</w:t>
      </w:r>
    </w:p>
    <w:p w14:paraId="34E4B5AD"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Review and Discussion of Deliverables</w:t>
      </w:r>
    </w:p>
    <w:p w14:paraId="451A6EBC"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08</w:t>
      </w:r>
    </w:p>
    <w:p w14:paraId="221707AD"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Special Guest Speaker: TBA</w:t>
      </w:r>
    </w:p>
    <w:p w14:paraId="688E4878"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09</w:t>
      </w:r>
    </w:p>
    <w:p w14:paraId="357F0E84"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Student project status updates</w:t>
      </w:r>
    </w:p>
    <w:p w14:paraId="665CBF82"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10</w:t>
      </w:r>
    </w:p>
    <w:p w14:paraId="0F2BCB1A"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proofErr w:type="spellStart"/>
      <w:r w:rsidRPr="00206BF5">
        <w:rPr>
          <w:rFonts w:ascii="Times New Roman" w:eastAsia="Times New Roman" w:hAnsi="Times New Roman" w:cs="Times New Roman"/>
        </w:rPr>
        <w:t>Prelimineary</w:t>
      </w:r>
      <w:proofErr w:type="spellEnd"/>
      <w:r w:rsidRPr="00206BF5">
        <w:rPr>
          <w:rFonts w:ascii="Times New Roman" w:eastAsia="Times New Roman" w:hAnsi="Times New Roman" w:cs="Times New Roman"/>
        </w:rPr>
        <w:t xml:space="preserve"> Design Review Presentations</w:t>
      </w:r>
    </w:p>
    <w:p w14:paraId="1E1B5500"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Software Design Description Document (Architecture Section)</w:t>
      </w:r>
    </w:p>
    <w:p w14:paraId="1998AF74"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Student project status updates</w:t>
      </w:r>
    </w:p>
    <w:p w14:paraId="118FAF70"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Special Guest Speaker: To Be Announced</w:t>
      </w:r>
    </w:p>
    <w:p w14:paraId="504A1B4D"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11</w:t>
      </w:r>
    </w:p>
    <w:p w14:paraId="46063AFB"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Project Team Meetings and Coding for remainder of class</w:t>
      </w:r>
    </w:p>
    <w:p w14:paraId="78117922"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12</w:t>
      </w:r>
    </w:p>
    <w:p w14:paraId="51611845"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Student project status updates</w:t>
      </w:r>
    </w:p>
    <w:p w14:paraId="14ECDFEB"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Critical Design Review (CDR) Presentations</w:t>
      </w:r>
    </w:p>
    <w:p w14:paraId="5E56ED78"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Software Design Description Document (Detailed Section)</w:t>
      </w:r>
    </w:p>
    <w:p w14:paraId="47E11026"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13</w:t>
      </w:r>
    </w:p>
    <w:p w14:paraId="20356FCD"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Project Team Meetings and Coding for remainder of class</w:t>
      </w:r>
    </w:p>
    <w:p w14:paraId="3D0ED7D3"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14</w:t>
      </w:r>
    </w:p>
    <w:p w14:paraId="7D7A9702"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proofErr w:type="spellStart"/>
      <w:r w:rsidRPr="00206BF5">
        <w:rPr>
          <w:rFonts w:ascii="Times New Roman" w:eastAsia="Times New Roman" w:hAnsi="Times New Roman" w:cs="Times New Roman"/>
        </w:rPr>
        <w:t>AlphaBeta</w:t>
      </w:r>
      <w:proofErr w:type="spellEnd"/>
      <w:r w:rsidRPr="00206BF5">
        <w:rPr>
          <w:rFonts w:ascii="Times New Roman" w:eastAsia="Times New Roman" w:hAnsi="Times New Roman" w:cs="Times New Roman"/>
        </w:rPr>
        <w:t xml:space="preserve"> Project Presentations</w:t>
      </w:r>
    </w:p>
    <w:p w14:paraId="6300345D"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Test Plan Document</w:t>
      </w:r>
    </w:p>
    <w:p w14:paraId="19E5D1BE"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15</w:t>
      </w:r>
    </w:p>
    <w:p w14:paraId="20AC2677"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Code Peer Review</w:t>
      </w:r>
    </w:p>
    <w:p w14:paraId="074C5ECD"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User's Manual Final Updates</w:t>
      </w:r>
    </w:p>
    <w:p w14:paraId="17DDA176"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Student project status updates</w:t>
      </w:r>
    </w:p>
    <w:p w14:paraId="2C87EE2E"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Project Management Review and Spin Doctoring</w:t>
      </w:r>
    </w:p>
    <w:p w14:paraId="75C92B08" w14:textId="77777777" w:rsidR="00206BF5" w:rsidRPr="00206BF5" w:rsidRDefault="00206BF5" w:rsidP="00206BF5">
      <w:pPr>
        <w:numPr>
          <w:ilvl w:val="0"/>
          <w:numId w:val="5"/>
        </w:numPr>
        <w:spacing w:before="100" w:beforeAutospacing="1" w:after="100" w:afterAutospacing="1"/>
        <w:rPr>
          <w:rFonts w:ascii="Times New Roman" w:hAnsi="Times New Roman" w:cs="Times New Roman"/>
        </w:rPr>
      </w:pPr>
      <w:r w:rsidRPr="00206BF5">
        <w:rPr>
          <w:rFonts w:ascii="Times New Roman" w:hAnsi="Times New Roman" w:cs="Times New Roman"/>
        </w:rPr>
        <w:t>Week 16</w:t>
      </w:r>
    </w:p>
    <w:p w14:paraId="4184C752" w14:textId="77777777" w:rsidR="00206BF5" w:rsidRPr="00206BF5" w:rsidRDefault="00206BF5" w:rsidP="00206BF5">
      <w:pPr>
        <w:numPr>
          <w:ilvl w:val="1"/>
          <w:numId w:val="5"/>
        </w:numPr>
        <w:spacing w:before="100" w:beforeAutospacing="1" w:after="100" w:afterAutospacing="1"/>
        <w:rPr>
          <w:rFonts w:ascii="Times New Roman" w:eastAsia="Times New Roman" w:hAnsi="Times New Roman" w:cs="Times New Roman"/>
        </w:rPr>
      </w:pPr>
      <w:r w:rsidRPr="00206BF5">
        <w:rPr>
          <w:rFonts w:ascii="Times New Roman" w:eastAsia="Times New Roman" w:hAnsi="Times New Roman" w:cs="Times New Roman"/>
        </w:rPr>
        <w:t>Final SDF Submission; All Feedback Incorporated</w:t>
      </w:r>
    </w:p>
    <w:p w14:paraId="1DDF608B" w14:textId="77777777" w:rsidR="00EE2D87" w:rsidRDefault="0047651E">
      <w:pPr>
        <w:rPr>
          <w:ins w:id="8" w:author="Microsoft Office User" w:date="2017-10-21T15:18:00Z"/>
        </w:rPr>
      </w:pPr>
    </w:p>
    <w:p w14:paraId="2966A0DB" w14:textId="6311900B" w:rsidR="0047651E" w:rsidRDefault="0047651E">
      <w:pPr>
        <w:rPr>
          <w:ins w:id="9" w:author="Microsoft Office User" w:date="2017-10-21T15:18:00Z"/>
        </w:rPr>
      </w:pPr>
      <w:ins w:id="10" w:author="Microsoft Office User" w:date="2017-10-21T15:18:00Z">
        <w:r>
          <w:t>Nice work, gentlemen!!</w:t>
        </w:r>
      </w:ins>
    </w:p>
    <w:p w14:paraId="6135ABED" w14:textId="77777777" w:rsidR="0047651E" w:rsidRDefault="0047651E">
      <w:pPr>
        <w:rPr>
          <w:ins w:id="11" w:author="Microsoft Office User" w:date="2017-10-21T15:18:00Z"/>
        </w:rPr>
      </w:pPr>
    </w:p>
    <w:p w14:paraId="33CFD3E2" w14:textId="71F40FFE" w:rsidR="0047651E" w:rsidRDefault="0047651E">
      <w:pPr>
        <w:rPr>
          <w:ins w:id="12" w:author="Microsoft Office User" w:date="2017-10-21T15:18:00Z"/>
        </w:rPr>
      </w:pPr>
      <w:ins w:id="13" w:author="Microsoft Office User" w:date="2017-10-21T15:18:00Z">
        <w:r>
          <w:t>5 out of 5</w:t>
        </w:r>
      </w:ins>
    </w:p>
    <w:p w14:paraId="47004F6E" w14:textId="77777777" w:rsidR="0047651E" w:rsidRDefault="0047651E">
      <w:pPr>
        <w:rPr>
          <w:ins w:id="14" w:author="Microsoft Office User" w:date="2017-10-21T15:18:00Z"/>
        </w:rPr>
      </w:pPr>
    </w:p>
    <w:p w14:paraId="3B1665BB" w14:textId="48065E37" w:rsidR="0047651E" w:rsidRDefault="0047651E">
      <w:ins w:id="15" w:author="Microsoft Office User" w:date="2017-10-21T15:18:00Z">
        <w:r>
          <w:t xml:space="preserve">Good to go on this document </w:t>
        </w:r>
      </w:ins>
      <w:ins w:id="16" w:author="Microsoft Office User" w:date="2017-10-21T15:19:00Z">
        <w:r>
          <w:t>–</w:t>
        </w:r>
      </w:ins>
      <w:ins w:id="17" w:author="Microsoft Office User" w:date="2017-10-21T15:18:00Z">
        <w:r>
          <w:t xml:space="preserve"> nothing </w:t>
        </w:r>
      </w:ins>
      <w:ins w:id="18" w:author="Microsoft Office User" w:date="2017-10-21T15:19:00Z">
        <w:r>
          <w:t>else to do here.</w:t>
        </w:r>
      </w:ins>
      <w:bookmarkStart w:id="19" w:name="_GoBack"/>
      <w:bookmarkEnd w:id="19"/>
    </w:p>
    <w:sectPr w:rsidR="0047651E" w:rsidSect="005875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0-21T15:14:00Z" w:initials="Office">
    <w:p w14:paraId="67FE8793" w14:textId="6DFB5492" w:rsidR="0047651E" w:rsidRDefault="0047651E">
      <w:pPr>
        <w:pStyle w:val="CommentText"/>
      </w:pPr>
      <w:r>
        <w:rPr>
          <w:rStyle w:val="CommentReference"/>
        </w:rPr>
        <w:annotationRef/>
      </w:r>
      <w:r>
        <w:t>I like this term!  Very good and descriptive.</w:t>
      </w:r>
    </w:p>
  </w:comment>
  <w:comment w:id="3" w:author="Microsoft Office User" w:date="2017-10-21T15:15:00Z" w:initials="Office">
    <w:p w14:paraId="148F8D85" w14:textId="1E9B735D" w:rsidR="0047651E" w:rsidRDefault="0047651E">
      <w:pPr>
        <w:pStyle w:val="CommentText"/>
      </w:pPr>
      <w:r>
        <w:rPr>
          <w:rStyle w:val="CommentReference"/>
        </w:rPr>
        <w:annotationRef/>
      </w:r>
      <w:r>
        <w:t>Nice job integrating the project milestones with the deliverable schedule in the next section!</w:t>
      </w:r>
    </w:p>
  </w:comment>
  <w:comment w:id="4" w:author="Microsoft Office User" w:date="2017-10-21T15:16:00Z" w:initials="Office">
    <w:p w14:paraId="4CA57CFE" w14:textId="6AE8DB25" w:rsidR="0047651E" w:rsidRDefault="0047651E">
      <w:pPr>
        <w:pStyle w:val="CommentText"/>
      </w:pPr>
      <w:r>
        <w:rPr>
          <w:rStyle w:val="CommentReference"/>
        </w:rPr>
        <w:annotationRef/>
      </w:r>
      <w:r>
        <w:t xml:space="preserve">What speed of Ethernet?  Are there any </w:t>
      </w:r>
      <w:proofErr w:type="spellStart"/>
      <w:r>
        <w:t>WiFi</w:t>
      </w:r>
      <w:proofErr w:type="spellEnd"/>
      <w:r>
        <w:t xml:space="preserve"> latency issues that need to be considered?</w:t>
      </w:r>
    </w:p>
  </w:comment>
  <w:comment w:id="5" w:author="Microsoft Office User" w:date="2017-10-21T15:16:00Z" w:initials="Office">
    <w:p w14:paraId="022BF99B" w14:textId="3CF59F63" w:rsidR="0047651E" w:rsidRDefault="0047651E">
      <w:pPr>
        <w:pStyle w:val="CommentText"/>
      </w:pPr>
      <w:r>
        <w:rPr>
          <w:rStyle w:val="CommentReference"/>
        </w:rPr>
        <w:annotationRef/>
      </w:r>
      <w:r>
        <w:t>Is this still in the plan?  Have you looked into whether AWS will host mongo?</w:t>
      </w:r>
    </w:p>
  </w:comment>
  <w:comment w:id="6" w:author="Microsoft Office User" w:date="2017-10-21T15:18:00Z" w:initials="Office">
    <w:p w14:paraId="35F06A43" w14:textId="46B79F15" w:rsidR="0047651E" w:rsidRDefault="0047651E">
      <w:pPr>
        <w:pStyle w:val="CommentText"/>
      </w:pPr>
      <w:r>
        <w:rPr>
          <w:rStyle w:val="CommentReference"/>
        </w:rPr>
        <w:annotationRef/>
      </w:r>
      <w:r>
        <w:t>Good for you guys for including this</w:t>
      </w:r>
    </w:p>
  </w:comment>
  <w:comment w:id="7" w:author="Microsoft Office User" w:date="2017-10-21T15:18:00Z" w:initials="Office">
    <w:p w14:paraId="0D5EB283" w14:textId="74F656A3" w:rsidR="0047651E" w:rsidRDefault="0047651E">
      <w:pPr>
        <w:pStyle w:val="CommentText"/>
      </w:pPr>
      <w:r>
        <w:rPr>
          <w:rStyle w:val="CommentReference"/>
        </w:rPr>
        <w:annotationRef/>
      </w:r>
      <w:proofErr w:type="spellStart"/>
      <w:r>
        <w:t>Awww</w:t>
      </w:r>
      <w:proofErr w:type="spellEnd"/>
      <w:r>
        <w:t xml:space="preserve">…. Thanks for the shout out!  </w:t>
      </w:r>
      <w:r w:rsidRPr="0047651E">
        <w:rPr>
          <w:b/>
          <w:bCs/>
        </w:rPr>
        <w:t>grins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E8793" w15:done="0"/>
  <w15:commentEx w15:paraId="148F8D85" w15:done="0"/>
  <w15:commentEx w15:paraId="4CA57CFE" w15:done="0"/>
  <w15:commentEx w15:paraId="022BF99B" w15:done="0"/>
  <w15:commentEx w15:paraId="35F06A43" w15:done="0"/>
  <w15:commentEx w15:paraId="0D5EB2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075"/>
    <w:multiLevelType w:val="multilevel"/>
    <w:tmpl w:val="8AE2A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3759B"/>
    <w:multiLevelType w:val="multilevel"/>
    <w:tmpl w:val="0F1CF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06B00"/>
    <w:multiLevelType w:val="multilevel"/>
    <w:tmpl w:val="700E5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840D9"/>
    <w:multiLevelType w:val="multilevel"/>
    <w:tmpl w:val="13922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04539B"/>
    <w:multiLevelType w:val="multilevel"/>
    <w:tmpl w:val="72B2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BF5"/>
    <w:rsid w:val="00206BF5"/>
    <w:rsid w:val="0047651E"/>
    <w:rsid w:val="005875A2"/>
    <w:rsid w:val="005F2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C5C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06BF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06BF5"/>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206BF5"/>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BF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06BF5"/>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206BF5"/>
    <w:rPr>
      <w:rFonts w:ascii="Times New Roman" w:hAnsi="Times New Roman" w:cs="Times New Roman"/>
      <w:b/>
      <w:bCs/>
    </w:rPr>
  </w:style>
  <w:style w:type="character" w:styleId="Hyperlink">
    <w:name w:val="Hyperlink"/>
    <w:basedOn w:val="DefaultParagraphFont"/>
    <w:uiPriority w:val="99"/>
    <w:semiHidden/>
    <w:unhideWhenUsed/>
    <w:rsid w:val="00206BF5"/>
    <w:rPr>
      <w:color w:val="0000FF"/>
      <w:u w:val="single"/>
    </w:rPr>
  </w:style>
  <w:style w:type="paragraph" w:styleId="NormalWeb">
    <w:name w:val="Normal (Web)"/>
    <w:basedOn w:val="Normal"/>
    <w:uiPriority w:val="99"/>
    <w:semiHidden/>
    <w:unhideWhenUsed/>
    <w:rsid w:val="00206BF5"/>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47651E"/>
    <w:rPr>
      <w:sz w:val="18"/>
      <w:szCs w:val="18"/>
    </w:rPr>
  </w:style>
  <w:style w:type="paragraph" w:styleId="CommentText">
    <w:name w:val="annotation text"/>
    <w:basedOn w:val="Normal"/>
    <w:link w:val="CommentTextChar"/>
    <w:uiPriority w:val="99"/>
    <w:semiHidden/>
    <w:unhideWhenUsed/>
    <w:rsid w:val="0047651E"/>
  </w:style>
  <w:style w:type="character" w:customStyle="1" w:styleId="CommentTextChar">
    <w:name w:val="Comment Text Char"/>
    <w:basedOn w:val="DefaultParagraphFont"/>
    <w:link w:val="CommentText"/>
    <w:uiPriority w:val="99"/>
    <w:semiHidden/>
    <w:rsid w:val="0047651E"/>
  </w:style>
  <w:style w:type="paragraph" w:styleId="CommentSubject">
    <w:name w:val="annotation subject"/>
    <w:basedOn w:val="CommentText"/>
    <w:next w:val="CommentText"/>
    <w:link w:val="CommentSubjectChar"/>
    <w:uiPriority w:val="99"/>
    <w:semiHidden/>
    <w:unhideWhenUsed/>
    <w:rsid w:val="0047651E"/>
    <w:rPr>
      <w:b/>
      <w:bCs/>
      <w:sz w:val="20"/>
      <w:szCs w:val="20"/>
    </w:rPr>
  </w:style>
  <w:style w:type="character" w:customStyle="1" w:styleId="CommentSubjectChar">
    <w:name w:val="Comment Subject Char"/>
    <w:basedOn w:val="CommentTextChar"/>
    <w:link w:val="CommentSubject"/>
    <w:uiPriority w:val="99"/>
    <w:semiHidden/>
    <w:rsid w:val="0047651E"/>
    <w:rPr>
      <w:b/>
      <w:bCs/>
      <w:sz w:val="20"/>
      <w:szCs w:val="20"/>
    </w:rPr>
  </w:style>
  <w:style w:type="paragraph" w:styleId="BalloonText">
    <w:name w:val="Balloon Text"/>
    <w:basedOn w:val="Normal"/>
    <w:link w:val="BalloonTextChar"/>
    <w:uiPriority w:val="99"/>
    <w:semiHidden/>
    <w:unhideWhenUsed/>
    <w:rsid w:val="004765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51E"/>
    <w:rPr>
      <w:rFonts w:ascii="Times New Roman" w:hAnsi="Times New Roman" w:cs="Times New Roman"/>
      <w:sz w:val="18"/>
      <w:szCs w:val="18"/>
    </w:rPr>
  </w:style>
  <w:style w:type="character" w:styleId="Strong">
    <w:name w:val="Strong"/>
    <w:basedOn w:val="DefaultParagraphFont"/>
    <w:uiPriority w:val="22"/>
    <w:qFormat/>
    <w:rsid w:val="004765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75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github.com/abdulazizasiri/OneUp/blob/master/images/GANTT.png" TargetMode="Externa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1101</Words>
  <Characters>6280</Characters>
  <Application>Microsoft Macintosh Word</Application>
  <DocSecurity>0</DocSecurity>
  <Lines>52</Lines>
  <Paragraphs>14</Paragraphs>
  <ScaleCrop>false</ScaleCrop>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2017-10-21T22:19:00Z</dcterms:created>
  <dcterms:modified xsi:type="dcterms:W3CDTF">2017-10-21T22:19:00Z</dcterms:modified>
</cp:coreProperties>
</file>